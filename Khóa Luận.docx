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B3CD1" w14:textId="77777777" w:rsidR="00231015"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spacing w:after="60"/>
        <w:jc w:val="center"/>
        <w:outlineLvl w:val="0"/>
        <w:rPr>
          <w:bCs/>
          <w:szCs w:val="26"/>
        </w:rPr>
      </w:pPr>
      <w:r w:rsidRPr="00070B8C">
        <w:rPr>
          <w:bCs/>
          <w:szCs w:val="26"/>
        </w:rPr>
        <w:t>HỌC VIỆN NGÂN HÀNG</w:t>
      </w:r>
    </w:p>
    <w:p w14:paraId="0B590B53" w14:textId="77777777" w:rsidR="005A462B" w:rsidRPr="00070B8C"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szCs w:val="26"/>
        </w:rPr>
      </w:pPr>
      <w:r w:rsidRPr="00070B8C">
        <w:rPr>
          <w:b/>
          <w:szCs w:val="26"/>
        </w:rPr>
        <w:t>KHOA HỆ THỐNG THÔNG TIN QUẢN LÝ</w:t>
      </w:r>
    </w:p>
    <w:p w14:paraId="72142A1E"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spacing w:after="120"/>
        <w:jc w:val="center"/>
        <w:rPr>
          <w:sz w:val="20"/>
          <w:szCs w:val="20"/>
        </w:rPr>
      </w:pPr>
    </w:p>
    <w:p w14:paraId="0AA0BF3B"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jc w:val="center"/>
      </w:pPr>
    </w:p>
    <w:p w14:paraId="53D4F780"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sz w:val="28"/>
          <w:lang w:val="vi-VN"/>
        </w:rPr>
      </w:pPr>
    </w:p>
    <w:p w14:paraId="2C27C4C4" w14:textId="77777777" w:rsidR="005A462B" w:rsidRDefault="005A462B"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0CB44FD3" w14:textId="77777777" w:rsidR="00070B8C" w:rsidRDefault="00824672" w:rsidP="00070B8C">
      <w:pPr>
        <w:pBdr>
          <w:top w:val="thinThickSmallGap" w:sz="24" w:space="1" w:color="auto"/>
          <w:left w:val="thinThickSmallGap" w:sz="24" w:space="4" w:color="auto"/>
          <w:bottom w:val="thickThinSmallGap" w:sz="24" w:space="1" w:color="auto"/>
          <w:right w:val="thickThinSmallGap" w:sz="24" w:space="4" w:color="auto"/>
        </w:pBdr>
        <w:jc w:val="center"/>
        <w:rPr>
          <w:b/>
          <w:sz w:val="52"/>
          <w:szCs w:val="52"/>
        </w:rPr>
      </w:pPr>
      <w:r w:rsidRPr="00693B40">
        <w:rPr>
          <w:b/>
          <w:sz w:val="52"/>
          <w:szCs w:val="52"/>
        </w:rPr>
        <w:t>KHÓA LUẬN TỐT NGHIỆP ĐẠI HỌC</w:t>
      </w:r>
    </w:p>
    <w:p w14:paraId="7C67031A" w14:textId="77777777" w:rsidR="007A59C3" w:rsidRDefault="007A59C3"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6EEF828" w14:textId="77777777" w:rsidR="00231015" w:rsidRPr="00231015" w:rsidRDefault="00231015"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p>
    <w:p w14:paraId="68B2C5CF" w14:textId="77777777" w:rsidR="005A462B" w:rsidRPr="00B44CE3" w:rsidRDefault="005A462B"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2B6F7892" w14:textId="7B17D46A" w:rsidR="00231015"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 xml:space="preserve">XÂY DỰNG VÍ TỪ THIỆN TRỰC TUYẾN </w:t>
      </w:r>
    </w:p>
    <w:p w14:paraId="5C3CE3F0" w14:textId="3446C411" w:rsidR="00EF3783" w:rsidRPr="00EF3783" w:rsidRDefault="00EF3783" w:rsidP="002F4D1E">
      <w:pPr>
        <w:pBdr>
          <w:top w:val="thinThickSmallGap" w:sz="24" w:space="1" w:color="auto"/>
          <w:left w:val="thinThickSmallGap" w:sz="24" w:space="4" w:color="auto"/>
          <w:bottom w:val="thickThinSmallGap" w:sz="24" w:space="1" w:color="auto"/>
          <w:right w:val="thickThinSmallGap" w:sz="24" w:space="4" w:color="auto"/>
        </w:pBdr>
        <w:spacing w:before="120"/>
        <w:jc w:val="center"/>
        <w:rPr>
          <w:b/>
          <w:sz w:val="34"/>
          <w:szCs w:val="34"/>
        </w:rPr>
      </w:pPr>
      <w:r w:rsidRPr="00EF3783">
        <w:rPr>
          <w:b/>
          <w:sz w:val="34"/>
          <w:szCs w:val="34"/>
        </w:rPr>
        <w:t>SMALL</w:t>
      </w:r>
      <w:r>
        <w:rPr>
          <w:b/>
          <w:sz w:val="34"/>
          <w:szCs w:val="34"/>
        </w:rPr>
        <w:t xml:space="preserve"> </w:t>
      </w:r>
      <w:r w:rsidRPr="00EF3783">
        <w:rPr>
          <w:b/>
          <w:sz w:val="34"/>
          <w:szCs w:val="34"/>
        </w:rPr>
        <w:t>GIVING ÁP DỤNG TẠI HỌC VIỆN NGÂN HÀNG</w:t>
      </w:r>
    </w:p>
    <w:p w14:paraId="6E713248"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07A2EBAC"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037CE2C" w14:textId="77777777" w:rsidR="002F4D1E"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7ED39A9" w14:textId="77777777" w:rsidR="002F4D1E" w:rsidRPr="00824672" w:rsidRDefault="002F4D1E"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72C9F3C4" w14:textId="694D0305" w:rsidR="00231015" w:rsidRPr="002F4D1E" w:rsidRDefault="00EF3783" w:rsidP="00070B8C">
      <w:pPr>
        <w:pBdr>
          <w:top w:val="thinThickSmallGap" w:sz="24" w:space="1" w:color="auto"/>
          <w:left w:val="thinThickSmallGap" w:sz="24" w:space="4" w:color="auto"/>
          <w:bottom w:val="thickThinSmallGap" w:sz="24" w:space="1" w:color="auto"/>
          <w:right w:val="thickThinSmallGap" w:sz="24" w:space="4" w:color="auto"/>
        </w:pBdr>
        <w:jc w:val="center"/>
        <w:rPr>
          <w:b/>
          <w:sz w:val="28"/>
          <w:szCs w:val="28"/>
        </w:rPr>
      </w:pPr>
      <w:r>
        <w:rPr>
          <w:b/>
          <w:sz w:val="28"/>
          <w:szCs w:val="28"/>
        </w:rPr>
        <w:t>HÀ MINH TÚ</w:t>
      </w:r>
    </w:p>
    <w:p w14:paraId="48998B35"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57E4466" w14:textId="77777777" w:rsidR="00231015" w:rsidRDefault="00231015"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1812D639" w14:textId="77777777" w:rsidR="005A307E" w:rsidRPr="005A307E" w:rsidRDefault="005A307E" w:rsidP="00BF1E05">
      <w:pPr>
        <w:pBdr>
          <w:top w:val="thinThickSmallGap" w:sz="24" w:space="1" w:color="auto"/>
          <w:left w:val="thinThickSmallGap" w:sz="24" w:space="4" w:color="auto"/>
          <w:bottom w:val="thickThinSmallGap" w:sz="24" w:space="1" w:color="auto"/>
          <w:right w:val="thickThinSmallGap" w:sz="24" w:space="4" w:color="auto"/>
        </w:pBdr>
        <w:rPr>
          <w:b/>
        </w:rPr>
      </w:pPr>
    </w:p>
    <w:p w14:paraId="25B10207" w14:textId="77777777" w:rsidR="00231015" w:rsidRPr="00824672" w:rsidRDefault="00231015"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12A79EA9" w14:textId="77777777" w:rsidR="00070B8C" w:rsidRPr="00824672" w:rsidRDefault="00070B8C" w:rsidP="00BF1E05">
      <w:pPr>
        <w:pBdr>
          <w:top w:val="thinThickSmallGap" w:sz="24" w:space="1" w:color="auto"/>
          <w:left w:val="thinThickSmallGap" w:sz="24" w:space="4" w:color="auto"/>
          <w:bottom w:val="thickThinSmallGap" w:sz="24" w:space="1" w:color="auto"/>
          <w:right w:val="thickThinSmallGap" w:sz="24" w:space="4" w:color="auto"/>
        </w:pBdr>
        <w:rPr>
          <w:b/>
          <w:lang w:val="vi-VN"/>
        </w:rPr>
      </w:pPr>
    </w:p>
    <w:p w14:paraId="437E843F" w14:textId="02C08B5E" w:rsidR="00231015" w:rsidRPr="00C3795B" w:rsidRDefault="007A59C3" w:rsidP="00BF1E05">
      <w:pPr>
        <w:pBdr>
          <w:top w:val="thinThickSmallGap" w:sz="24" w:space="1" w:color="auto"/>
          <w:left w:val="thinThickSmallGap" w:sz="24" w:space="4" w:color="auto"/>
          <w:bottom w:val="thickThinSmallGap" w:sz="24" w:space="1" w:color="auto"/>
          <w:right w:val="thickThinSmallGap" w:sz="24" w:space="4" w:color="auto"/>
        </w:pBdr>
        <w:jc w:val="center"/>
        <w:rPr>
          <w:b/>
        </w:rPr>
      </w:pPr>
      <w:r w:rsidRPr="00824672">
        <w:rPr>
          <w:b/>
          <w:lang w:val="vi-VN"/>
        </w:rPr>
        <w:t>HÀ NỘ</w:t>
      </w:r>
      <w:r w:rsidR="00383CA0">
        <w:rPr>
          <w:b/>
          <w:lang w:val="vi-VN"/>
        </w:rPr>
        <w:t>I</w:t>
      </w:r>
      <w:r w:rsidR="00FA01FF">
        <w:rPr>
          <w:b/>
        </w:rPr>
        <w:t xml:space="preserve"> -</w:t>
      </w:r>
      <w:r w:rsidR="00383CA0">
        <w:rPr>
          <w:b/>
          <w:lang w:val="vi-VN"/>
        </w:rPr>
        <w:t xml:space="preserve"> 20</w:t>
      </w:r>
      <w:r w:rsidR="00C3795B">
        <w:rPr>
          <w:b/>
        </w:rPr>
        <w:t>20</w:t>
      </w:r>
    </w:p>
    <w:p w14:paraId="67A45055" w14:textId="77777777" w:rsidR="00BA1AC4" w:rsidRPr="00EF3783" w:rsidRDefault="00BA1AC4" w:rsidP="00BA1AC4">
      <w:pPr>
        <w:spacing w:after="60"/>
        <w:jc w:val="center"/>
        <w:outlineLvl w:val="0"/>
        <w:rPr>
          <w:b/>
          <w:szCs w:val="26"/>
          <w:lang w:val="vi-VN"/>
        </w:rPr>
      </w:pPr>
      <w:r w:rsidRPr="00EF3783">
        <w:rPr>
          <w:b/>
          <w:szCs w:val="26"/>
          <w:lang w:val="vi-VN"/>
        </w:rPr>
        <w:lastRenderedPageBreak/>
        <w:t>HỌC VIỆN NGÂN HÀNG</w:t>
      </w:r>
    </w:p>
    <w:p w14:paraId="25AAB8DA" w14:textId="77777777" w:rsidR="00BA1AC4" w:rsidRPr="00824672" w:rsidRDefault="00BA1AC4" w:rsidP="00BA1AC4">
      <w:pPr>
        <w:jc w:val="center"/>
        <w:rPr>
          <w:b/>
          <w:szCs w:val="26"/>
          <w:lang w:val="vi-VN"/>
        </w:rPr>
      </w:pPr>
      <w:r w:rsidRPr="00824672">
        <w:rPr>
          <w:b/>
          <w:szCs w:val="26"/>
          <w:lang w:val="vi-VN"/>
        </w:rPr>
        <w:t>KHOA HỆ THỐNG THÔNG TIN QUẢN LÝ</w:t>
      </w:r>
    </w:p>
    <w:p w14:paraId="21825339" w14:textId="77777777" w:rsidR="00BA1AC4" w:rsidRPr="00824672" w:rsidRDefault="00BA1AC4" w:rsidP="00BA1AC4">
      <w:pPr>
        <w:spacing w:after="120"/>
        <w:jc w:val="center"/>
        <w:rPr>
          <w:sz w:val="20"/>
          <w:szCs w:val="20"/>
          <w:lang w:val="vi-VN"/>
        </w:rPr>
      </w:pPr>
    </w:p>
    <w:p w14:paraId="1FBF64E3" w14:textId="77777777" w:rsidR="00BA1AC4" w:rsidRPr="00824672" w:rsidRDefault="00BA1AC4" w:rsidP="00BA1AC4">
      <w:pPr>
        <w:jc w:val="center"/>
        <w:rPr>
          <w:lang w:val="vi-VN"/>
        </w:rPr>
      </w:pPr>
    </w:p>
    <w:p w14:paraId="0C8E0E44" w14:textId="77777777" w:rsidR="00BA1AC4" w:rsidRPr="00B44CE3" w:rsidRDefault="00BA1AC4" w:rsidP="00BA1AC4">
      <w:pPr>
        <w:rPr>
          <w:b/>
          <w:sz w:val="28"/>
          <w:lang w:val="vi-VN"/>
        </w:rPr>
      </w:pPr>
    </w:p>
    <w:p w14:paraId="40C60A37" w14:textId="77777777" w:rsidR="00BA1AC4" w:rsidRPr="00824672" w:rsidRDefault="00BA1AC4" w:rsidP="00BA1AC4">
      <w:pPr>
        <w:rPr>
          <w:b/>
          <w:lang w:val="vi-VN"/>
        </w:rPr>
      </w:pPr>
    </w:p>
    <w:p w14:paraId="0882ACB6" w14:textId="77777777" w:rsidR="00BA1AC4" w:rsidRPr="004A1C6C" w:rsidRDefault="00824672" w:rsidP="00BA1AC4">
      <w:pPr>
        <w:jc w:val="center"/>
        <w:rPr>
          <w:b/>
          <w:sz w:val="48"/>
          <w:szCs w:val="48"/>
          <w:lang w:val="vi-VN"/>
        </w:rPr>
      </w:pPr>
      <w:r w:rsidRPr="00693B40">
        <w:rPr>
          <w:b/>
          <w:sz w:val="48"/>
          <w:szCs w:val="48"/>
          <w:lang w:val="vi-VN"/>
        </w:rPr>
        <w:t>KHÓA LUẬN TỐT NGHIỆP ĐẠI HỌC</w:t>
      </w:r>
    </w:p>
    <w:p w14:paraId="18287598" w14:textId="77777777" w:rsidR="00BA1AC4" w:rsidRPr="00824672" w:rsidRDefault="00BA1AC4" w:rsidP="00BA1AC4">
      <w:pPr>
        <w:rPr>
          <w:b/>
          <w:sz w:val="28"/>
          <w:szCs w:val="28"/>
          <w:lang w:val="vi-VN"/>
        </w:rPr>
      </w:pPr>
    </w:p>
    <w:p w14:paraId="633419E4" w14:textId="77777777" w:rsidR="00BA1AC4" w:rsidRPr="00824672" w:rsidRDefault="00BA1AC4" w:rsidP="00BA1AC4">
      <w:pPr>
        <w:rPr>
          <w:b/>
          <w:lang w:val="vi-VN"/>
        </w:rPr>
      </w:pPr>
    </w:p>
    <w:p w14:paraId="60D21937" w14:textId="77777777" w:rsidR="00BA1AC4" w:rsidRPr="00B44CE3" w:rsidRDefault="00BA1AC4" w:rsidP="00BA1AC4">
      <w:pPr>
        <w:rPr>
          <w:b/>
          <w:lang w:val="vi-VN"/>
        </w:rPr>
      </w:pPr>
    </w:p>
    <w:p w14:paraId="5FAC77CA" w14:textId="5DEF3B56" w:rsidR="00BA1AC4" w:rsidRPr="00EF3783" w:rsidRDefault="00EF3783" w:rsidP="002F4D1E">
      <w:pPr>
        <w:spacing w:before="120"/>
        <w:jc w:val="center"/>
        <w:rPr>
          <w:b/>
          <w:sz w:val="34"/>
          <w:szCs w:val="34"/>
        </w:rPr>
      </w:pPr>
      <w:r w:rsidRPr="00EF3783">
        <w:rPr>
          <w:b/>
          <w:sz w:val="34"/>
          <w:szCs w:val="34"/>
        </w:rPr>
        <w:t>XÂY DỰNG VÍ TỪ THIỆN TRỰC TUYẾN</w:t>
      </w:r>
    </w:p>
    <w:p w14:paraId="3DC4287C" w14:textId="452221D7" w:rsidR="00EF3783" w:rsidRPr="00EF3783" w:rsidRDefault="00EF3783" w:rsidP="002F4D1E">
      <w:pPr>
        <w:spacing w:before="120"/>
        <w:jc w:val="center"/>
        <w:rPr>
          <w:b/>
          <w:sz w:val="34"/>
          <w:szCs w:val="34"/>
        </w:rPr>
      </w:pPr>
      <w:r w:rsidRPr="00EF3783">
        <w:rPr>
          <w:b/>
          <w:sz w:val="34"/>
          <w:szCs w:val="34"/>
        </w:rPr>
        <w:t>SMALL GIVING ÁP DỤNG TẠI HỌC VIỆN NGÂN HÀNG</w:t>
      </w:r>
    </w:p>
    <w:p w14:paraId="767C72CC" w14:textId="77777777" w:rsidR="00BA1AC4" w:rsidRDefault="00BA1AC4" w:rsidP="00BA1AC4">
      <w:pPr>
        <w:rPr>
          <w:b/>
          <w:lang w:val="vi-VN"/>
        </w:rPr>
      </w:pPr>
    </w:p>
    <w:p w14:paraId="1F4CE3F6" w14:textId="77777777" w:rsidR="002F4D1E" w:rsidRPr="00BA1AC4" w:rsidRDefault="002F4D1E" w:rsidP="00BA1AC4">
      <w:pPr>
        <w:rPr>
          <w:b/>
          <w:lang w:val="vi-VN"/>
        </w:rPr>
      </w:pPr>
    </w:p>
    <w:p w14:paraId="63D224EA" w14:textId="77777777" w:rsidR="00BA1AC4" w:rsidRPr="002F4D1E" w:rsidRDefault="00693B40" w:rsidP="002F4D1E">
      <w:pPr>
        <w:ind w:left="1440" w:firstLine="720"/>
        <w:rPr>
          <w:b/>
        </w:rPr>
      </w:pPr>
      <w:r w:rsidRPr="00383CA0">
        <w:rPr>
          <w:b/>
          <w:lang w:val="vi-VN"/>
        </w:rPr>
        <w:t>Giáo viên hướng dẫn:</w:t>
      </w:r>
      <w:r w:rsidR="002F4D1E">
        <w:rPr>
          <w:b/>
        </w:rPr>
        <w:tab/>
        <w:t>ThS. Chu Văn Huy</w:t>
      </w:r>
    </w:p>
    <w:p w14:paraId="0FDF08F7" w14:textId="4CF44AD8" w:rsidR="00BA1AC4" w:rsidRPr="002F4D1E" w:rsidRDefault="001735D7" w:rsidP="001735D7">
      <w:pPr>
        <w:rPr>
          <w:b/>
          <w:szCs w:val="26"/>
        </w:rPr>
      </w:pPr>
      <w:r w:rsidRPr="00824672">
        <w:rPr>
          <w:b/>
          <w:sz w:val="28"/>
          <w:szCs w:val="28"/>
          <w:lang w:val="vi-VN"/>
        </w:rPr>
        <w:tab/>
      </w:r>
      <w:r w:rsidR="002F4D1E">
        <w:rPr>
          <w:b/>
          <w:sz w:val="28"/>
          <w:szCs w:val="28"/>
          <w:lang w:val="vi-VN"/>
        </w:rPr>
        <w:tab/>
      </w:r>
      <w:r w:rsidR="002F4D1E">
        <w:rPr>
          <w:b/>
          <w:sz w:val="28"/>
          <w:szCs w:val="28"/>
          <w:lang w:val="vi-VN"/>
        </w:rPr>
        <w:tab/>
      </w:r>
      <w:r w:rsidRPr="00824672">
        <w:rPr>
          <w:b/>
          <w:sz w:val="28"/>
          <w:szCs w:val="28"/>
          <w:lang w:val="vi-VN"/>
        </w:rPr>
        <w:t xml:space="preserve">   </w:t>
      </w:r>
      <w:r w:rsidRPr="00824672">
        <w:rPr>
          <w:b/>
          <w:szCs w:val="26"/>
          <w:lang w:val="vi-VN"/>
        </w:rPr>
        <w:t>Sinh viên thực hiện:</w:t>
      </w:r>
      <w:r w:rsidR="002F4D1E">
        <w:rPr>
          <w:b/>
          <w:szCs w:val="26"/>
        </w:rPr>
        <w:tab/>
      </w:r>
      <w:r w:rsidR="00457023">
        <w:rPr>
          <w:b/>
          <w:szCs w:val="26"/>
        </w:rPr>
        <w:t>Hà Minh Tú</w:t>
      </w:r>
    </w:p>
    <w:p w14:paraId="7A67AB0B" w14:textId="1E58261A" w:rsidR="00BA672F" w:rsidRPr="00BA672F" w:rsidRDefault="00BA672F" w:rsidP="002F4D1E">
      <w:pPr>
        <w:ind w:left="2160" w:firstLine="720"/>
        <w:rPr>
          <w:b/>
          <w:szCs w:val="26"/>
        </w:rPr>
      </w:pPr>
      <w:r>
        <w:rPr>
          <w:b/>
          <w:szCs w:val="26"/>
        </w:rPr>
        <w:t xml:space="preserve">   Mã sinh viên:</w:t>
      </w:r>
      <w:r w:rsidR="002F4D1E">
        <w:rPr>
          <w:b/>
          <w:szCs w:val="26"/>
        </w:rPr>
        <w:tab/>
        <w:t>19A40401</w:t>
      </w:r>
      <w:r w:rsidR="00457023">
        <w:rPr>
          <w:b/>
          <w:szCs w:val="26"/>
        </w:rPr>
        <w:t>36</w:t>
      </w:r>
    </w:p>
    <w:p w14:paraId="7619B17D" w14:textId="77777777" w:rsidR="001735D7" w:rsidRPr="002F4D1E" w:rsidRDefault="001735D7" w:rsidP="001735D7">
      <w:pPr>
        <w:rPr>
          <w:b/>
          <w:szCs w:val="26"/>
        </w:rPr>
      </w:pPr>
      <w:r w:rsidRPr="00824672">
        <w:rPr>
          <w:b/>
          <w:szCs w:val="26"/>
          <w:lang w:val="vi-VN"/>
        </w:rPr>
        <w:tab/>
      </w:r>
      <w:r w:rsidRPr="00824672">
        <w:rPr>
          <w:b/>
          <w:szCs w:val="26"/>
          <w:lang w:val="vi-VN"/>
        </w:rPr>
        <w:tab/>
      </w:r>
      <w:r w:rsidR="002F4D1E">
        <w:rPr>
          <w:b/>
          <w:szCs w:val="26"/>
          <w:lang w:val="vi-VN"/>
        </w:rPr>
        <w:tab/>
      </w:r>
      <w:r w:rsidR="002F4D1E">
        <w:rPr>
          <w:b/>
          <w:szCs w:val="26"/>
          <w:lang w:val="vi-VN"/>
        </w:rPr>
        <w:tab/>
      </w:r>
      <w:r w:rsidRPr="00824672">
        <w:rPr>
          <w:b/>
          <w:szCs w:val="26"/>
          <w:lang w:val="vi-VN"/>
        </w:rPr>
        <w:tab/>
        <w:t xml:space="preserve">       Lớp:</w:t>
      </w:r>
      <w:r w:rsidR="002F4D1E">
        <w:rPr>
          <w:b/>
          <w:szCs w:val="26"/>
          <w:lang w:val="vi-VN"/>
        </w:rPr>
        <w:tab/>
      </w:r>
      <w:r w:rsidR="002F4D1E">
        <w:rPr>
          <w:b/>
          <w:szCs w:val="26"/>
        </w:rPr>
        <w:t>K19HTTTA</w:t>
      </w:r>
    </w:p>
    <w:p w14:paraId="52BB0936" w14:textId="77777777" w:rsidR="001735D7" w:rsidRPr="002F4D1E" w:rsidRDefault="00693B40" w:rsidP="002F4D1E">
      <w:pPr>
        <w:ind w:left="2880" w:firstLine="720"/>
        <w:rPr>
          <w:b/>
          <w:szCs w:val="26"/>
        </w:rPr>
      </w:pPr>
      <w:r w:rsidRPr="00383CA0">
        <w:rPr>
          <w:b/>
          <w:szCs w:val="26"/>
          <w:lang w:val="vi-VN"/>
        </w:rPr>
        <w:t xml:space="preserve">    Khóa</w:t>
      </w:r>
      <w:r w:rsidR="001735D7" w:rsidRPr="00824672">
        <w:rPr>
          <w:b/>
          <w:szCs w:val="26"/>
          <w:lang w:val="vi-VN"/>
        </w:rPr>
        <w:t>:</w:t>
      </w:r>
      <w:r w:rsidR="002F4D1E">
        <w:rPr>
          <w:b/>
          <w:szCs w:val="26"/>
          <w:lang w:val="vi-VN"/>
        </w:rPr>
        <w:tab/>
      </w:r>
      <w:r w:rsidR="002F4D1E">
        <w:rPr>
          <w:b/>
          <w:szCs w:val="26"/>
        </w:rPr>
        <w:t>19</w:t>
      </w:r>
    </w:p>
    <w:p w14:paraId="6C5D3FBF" w14:textId="77777777" w:rsidR="00693B40" w:rsidRPr="002F4D1E" w:rsidRDefault="00693B40" w:rsidP="002F4D1E">
      <w:pPr>
        <w:ind w:left="2880" w:firstLine="720"/>
        <w:rPr>
          <w:b/>
          <w:szCs w:val="26"/>
        </w:rPr>
      </w:pPr>
      <w:r w:rsidRPr="00383CA0">
        <w:rPr>
          <w:b/>
          <w:szCs w:val="26"/>
          <w:lang w:val="vi-VN"/>
        </w:rPr>
        <w:t xml:space="preserve">        Hệ:</w:t>
      </w:r>
      <w:r w:rsidR="002F4D1E">
        <w:rPr>
          <w:b/>
          <w:szCs w:val="26"/>
          <w:lang w:val="vi-VN"/>
        </w:rPr>
        <w:tab/>
      </w:r>
      <w:r w:rsidR="002F4D1E">
        <w:rPr>
          <w:b/>
          <w:szCs w:val="26"/>
        </w:rPr>
        <w:t>Chính quy</w:t>
      </w:r>
    </w:p>
    <w:p w14:paraId="50636824" w14:textId="77777777" w:rsidR="00BA1AC4" w:rsidRDefault="00BA1AC4" w:rsidP="00BA1AC4">
      <w:pPr>
        <w:rPr>
          <w:b/>
          <w:szCs w:val="26"/>
        </w:rPr>
      </w:pPr>
    </w:p>
    <w:p w14:paraId="109EFA55" w14:textId="77777777" w:rsidR="00C46721" w:rsidRDefault="00C46721" w:rsidP="00BA1AC4">
      <w:pPr>
        <w:rPr>
          <w:b/>
          <w:szCs w:val="26"/>
        </w:rPr>
      </w:pPr>
    </w:p>
    <w:p w14:paraId="2CEBFCC1" w14:textId="0E098D46" w:rsidR="00231015" w:rsidRPr="00C3795B" w:rsidRDefault="001735D7" w:rsidP="00FA01FF">
      <w:pPr>
        <w:jc w:val="center"/>
        <w:rPr>
          <w:b/>
          <w:i/>
        </w:rPr>
      </w:pPr>
      <w:r w:rsidRPr="007123F5">
        <w:rPr>
          <w:b/>
          <w:i/>
          <w:lang w:val="vi-VN"/>
        </w:rPr>
        <w:t xml:space="preserve">Hà Nội, </w:t>
      </w:r>
      <w:r w:rsidR="00DD703F" w:rsidRPr="007123F5">
        <w:rPr>
          <w:b/>
          <w:i/>
          <w:lang w:val="vi-VN"/>
        </w:rPr>
        <w:t>tháng</w:t>
      </w:r>
      <w:r w:rsidR="002F4D1E">
        <w:rPr>
          <w:b/>
          <w:i/>
        </w:rPr>
        <w:t xml:space="preserve"> 0</w:t>
      </w:r>
      <w:r w:rsidR="00457023">
        <w:rPr>
          <w:b/>
          <w:i/>
        </w:rPr>
        <w:t xml:space="preserve">6 </w:t>
      </w:r>
      <w:r w:rsidR="00DD703F" w:rsidRPr="007123F5">
        <w:rPr>
          <w:b/>
          <w:i/>
          <w:lang w:val="vi-VN"/>
        </w:rPr>
        <w:t>/</w:t>
      </w:r>
      <w:r w:rsidR="00457023">
        <w:rPr>
          <w:b/>
          <w:i/>
        </w:rPr>
        <w:t xml:space="preserve"> </w:t>
      </w:r>
      <w:r w:rsidR="00383CA0">
        <w:rPr>
          <w:b/>
          <w:i/>
          <w:lang w:val="vi-VN"/>
        </w:rPr>
        <w:t>20</w:t>
      </w:r>
      <w:r w:rsidR="00C3795B">
        <w:rPr>
          <w:b/>
          <w:i/>
        </w:rPr>
        <w:t>20</w:t>
      </w:r>
    </w:p>
    <w:p w14:paraId="744C541F" w14:textId="77777777" w:rsidR="00F2126C" w:rsidRPr="00824672" w:rsidRDefault="00F2126C" w:rsidP="00F2126C">
      <w:pPr>
        <w:jc w:val="center"/>
        <w:rPr>
          <w:b/>
          <w:sz w:val="32"/>
          <w:szCs w:val="32"/>
          <w:lang w:val="vi-VN"/>
        </w:rPr>
      </w:pPr>
      <w:r w:rsidRPr="00824672">
        <w:rPr>
          <w:b/>
          <w:sz w:val="32"/>
          <w:szCs w:val="32"/>
          <w:lang w:val="vi-VN"/>
        </w:rPr>
        <w:lastRenderedPageBreak/>
        <w:t>LỜ</w:t>
      </w:r>
      <w:r>
        <w:rPr>
          <w:b/>
          <w:sz w:val="32"/>
          <w:szCs w:val="32"/>
          <w:lang w:val="vi-VN"/>
        </w:rPr>
        <w:t>I C</w:t>
      </w:r>
      <w:r>
        <w:rPr>
          <w:b/>
          <w:sz w:val="32"/>
          <w:szCs w:val="32"/>
        </w:rPr>
        <w:t>Ả</w:t>
      </w:r>
      <w:r w:rsidRPr="00824672">
        <w:rPr>
          <w:b/>
          <w:sz w:val="32"/>
          <w:szCs w:val="32"/>
          <w:lang w:val="vi-VN"/>
        </w:rPr>
        <w:t>M ƠN</w:t>
      </w:r>
    </w:p>
    <w:p w14:paraId="5FE35B6F" w14:textId="5B045C18" w:rsidR="002C4551" w:rsidRDefault="00936DB4" w:rsidP="002C4551">
      <w:pPr>
        <w:pStyle w:val="FormChuan"/>
      </w:pPr>
      <w:r>
        <w:t>Để hoàn thành tốt đề tài này, t</w:t>
      </w:r>
      <w:r w:rsidR="002C4551">
        <w:t>rước tiên tôi xin gửi lời cảm ơn chân thành thầy Chu Văn Huy đã tận tình hướng dẫn, truyền đạt kiến thức, kinh nghiệm cho tôi trong suốt quá trình thực hiện đề tài.</w:t>
      </w:r>
    </w:p>
    <w:p w14:paraId="303798F4" w14:textId="5014248A" w:rsidR="002C4551" w:rsidRDefault="002C4551" w:rsidP="002C4551">
      <w:pPr>
        <w:pStyle w:val="FormChuan"/>
      </w:pPr>
      <w:r>
        <w:t xml:space="preserve">Xin gửi lời cảm ơn đến quý thầy cô </w:t>
      </w:r>
      <w:r w:rsidR="00936DB4">
        <w:t>k</w:t>
      </w:r>
      <w:r>
        <w:t xml:space="preserve">hoa </w:t>
      </w:r>
      <w:r w:rsidR="00936DB4">
        <w:t>Hệ thống thông tin quản lý</w:t>
      </w:r>
      <w:r>
        <w:t xml:space="preserve">, </w:t>
      </w:r>
      <w:r w:rsidR="00936DB4">
        <w:t>t</w:t>
      </w:r>
      <w:r>
        <w:t xml:space="preserve">rường </w:t>
      </w:r>
      <w:r w:rsidR="00936DB4">
        <w:t>Học viện Ngân hàng</w:t>
      </w:r>
      <w:r>
        <w:t xml:space="preserve">, những người đã truyền đạt kiến thức quý báu cho </w:t>
      </w:r>
      <w:r w:rsidR="00936DB4">
        <w:t>tôi</w:t>
      </w:r>
      <w:r>
        <w:t xml:space="preserve"> suốt trong thời gian học tập vừa qua.</w:t>
      </w:r>
    </w:p>
    <w:p w14:paraId="5FF38422" w14:textId="15E92FA1" w:rsidR="002C4551" w:rsidRDefault="002C4551" w:rsidP="002C4551">
      <w:pPr>
        <w:pStyle w:val="FormChuan"/>
      </w:pPr>
      <w:r>
        <w:t>Sau cùng xin gửi lời cảm ơn đến</w:t>
      </w:r>
      <w:r w:rsidR="00936DB4">
        <w:t xml:space="preserve"> các anh chị đang làm việc tại Công ty TNHH OpenWay Việt Nam </w:t>
      </w:r>
      <w:r>
        <w:t xml:space="preserve">đã luôn động viên, </w:t>
      </w:r>
      <w:r w:rsidR="00936DB4">
        <w:t>tạo điều kiện cho</w:t>
      </w:r>
      <w:r>
        <w:t xml:space="preserve"> tôi trong quá trình </w:t>
      </w:r>
      <w:r w:rsidR="00936DB4">
        <w:t>thực hiện đề tài</w:t>
      </w:r>
      <w:r>
        <w:t>. Đồng thời xin giửi lời c</w:t>
      </w:r>
      <w:r w:rsidR="00936DB4">
        <w:t>ả</w:t>
      </w:r>
      <w:r>
        <w:t>m ơn đến</w:t>
      </w:r>
      <w:r w:rsidR="00936DB4">
        <w:t xml:space="preserve"> bạn bè cùng thực tập tại đơn vị</w:t>
      </w:r>
      <w:r>
        <w:t xml:space="preserve"> đã nhiệt tình </w:t>
      </w:r>
      <w:r w:rsidR="00936DB4">
        <w:t>tham gia,</w:t>
      </w:r>
      <w:r>
        <w:t xml:space="preserve"> giúp</w:t>
      </w:r>
      <w:r w:rsidR="00936DB4">
        <w:t xml:space="preserve"> đỡ</w:t>
      </w:r>
      <w:r>
        <w:t xml:space="preserve"> tôi hoàn thành </w:t>
      </w:r>
      <w:r w:rsidR="00936DB4">
        <w:t>khóa luận</w:t>
      </w:r>
      <w:r>
        <w:t xml:space="preserve"> tốt nghiệp này.</w:t>
      </w:r>
    </w:p>
    <w:p w14:paraId="680C8FA2" w14:textId="77777777" w:rsidR="002C4551" w:rsidRDefault="002C4551" w:rsidP="002C4551">
      <w:pPr>
        <w:spacing w:before="120" w:after="120" w:line="312" w:lineRule="auto"/>
        <w:ind w:firstLine="567"/>
        <w:jc w:val="both"/>
      </w:pPr>
      <w:r>
        <w:t xml:space="preserve">Do thời gian và năng lực còn hạn chế nên không thể tránh được những sai sót trong quá trình thực hiện đề tài. Vì vậy, tôi rất mong nhận được sự cảm thông, góp ý bổ sung của các thầy cô để đề tài của tôi được hoàn thiện hơn. </w:t>
      </w:r>
    </w:p>
    <w:p w14:paraId="1C20EEBC" w14:textId="2EAE1947" w:rsidR="002C4551" w:rsidRDefault="002C4551" w:rsidP="002C4551">
      <w:pPr>
        <w:spacing w:before="120" w:after="120" w:line="312" w:lineRule="auto"/>
        <w:ind w:firstLine="567"/>
        <w:jc w:val="both"/>
      </w:pPr>
      <w:r>
        <w:t>Một lần nữa, xin chân thành cảm ơn!</w:t>
      </w:r>
    </w:p>
    <w:p w14:paraId="1809A2B1" w14:textId="77777777" w:rsidR="002C4551" w:rsidRDefault="002C4551" w:rsidP="00FA01FF">
      <w:pPr>
        <w:spacing w:before="120" w:after="120" w:line="312" w:lineRule="auto"/>
        <w:ind w:firstLine="567"/>
        <w:jc w:val="both"/>
        <w:rPr>
          <w:b/>
          <w:sz w:val="32"/>
          <w:szCs w:val="32"/>
        </w:rPr>
      </w:pPr>
    </w:p>
    <w:p w14:paraId="17756B1F" w14:textId="77777777" w:rsidR="00F2126C" w:rsidRDefault="00F2126C" w:rsidP="007123F5">
      <w:pPr>
        <w:jc w:val="center"/>
        <w:rPr>
          <w:b/>
          <w:sz w:val="32"/>
          <w:szCs w:val="32"/>
        </w:rPr>
      </w:pPr>
    </w:p>
    <w:p w14:paraId="0E9B327F" w14:textId="77777777" w:rsidR="00F2126C" w:rsidRDefault="00F2126C" w:rsidP="007123F5">
      <w:pPr>
        <w:jc w:val="center"/>
        <w:rPr>
          <w:b/>
          <w:sz w:val="32"/>
          <w:szCs w:val="32"/>
        </w:rPr>
      </w:pPr>
    </w:p>
    <w:p w14:paraId="72ECE862" w14:textId="77777777" w:rsidR="00F2126C" w:rsidRDefault="00F2126C" w:rsidP="007123F5">
      <w:pPr>
        <w:jc w:val="center"/>
        <w:rPr>
          <w:b/>
          <w:sz w:val="32"/>
          <w:szCs w:val="32"/>
        </w:rPr>
      </w:pPr>
    </w:p>
    <w:p w14:paraId="059BE4ED" w14:textId="77777777" w:rsidR="00F2126C" w:rsidRDefault="00F2126C" w:rsidP="00457023">
      <w:pPr>
        <w:spacing w:line="312" w:lineRule="auto"/>
        <w:jc w:val="center"/>
        <w:rPr>
          <w:b/>
          <w:sz w:val="32"/>
          <w:szCs w:val="32"/>
        </w:rPr>
      </w:pPr>
    </w:p>
    <w:p w14:paraId="48AA0C2C" w14:textId="77777777" w:rsidR="00F2126C" w:rsidRDefault="00F2126C" w:rsidP="007123F5">
      <w:pPr>
        <w:jc w:val="center"/>
        <w:rPr>
          <w:b/>
          <w:sz w:val="32"/>
          <w:szCs w:val="32"/>
        </w:rPr>
      </w:pPr>
    </w:p>
    <w:p w14:paraId="3EA1D70A" w14:textId="77777777" w:rsidR="00F2126C" w:rsidRDefault="00F2126C" w:rsidP="007123F5">
      <w:pPr>
        <w:jc w:val="center"/>
        <w:rPr>
          <w:b/>
          <w:sz w:val="32"/>
          <w:szCs w:val="32"/>
        </w:rPr>
      </w:pPr>
    </w:p>
    <w:p w14:paraId="61C3796A" w14:textId="77777777" w:rsidR="00F2126C" w:rsidRDefault="00F2126C" w:rsidP="007123F5">
      <w:pPr>
        <w:jc w:val="center"/>
        <w:rPr>
          <w:b/>
          <w:sz w:val="32"/>
          <w:szCs w:val="32"/>
        </w:rPr>
      </w:pPr>
    </w:p>
    <w:p w14:paraId="2315CF18" w14:textId="77777777" w:rsidR="00F2126C" w:rsidRDefault="00F2126C" w:rsidP="007123F5">
      <w:pPr>
        <w:jc w:val="center"/>
        <w:rPr>
          <w:b/>
          <w:sz w:val="32"/>
          <w:szCs w:val="32"/>
        </w:rPr>
      </w:pPr>
    </w:p>
    <w:p w14:paraId="34372E53" w14:textId="77777777" w:rsidR="00D73DA8" w:rsidRDefault="00D73DA8" w:rsidP="00D73DA8">
      <w:pPr>
        <w:rPr>
          <w:b/>
          <w:sz w:val="32"/>
          <w:szCs w:val="32"/>
        </w:rPr>
      </w:pPr>
    </w:p>
    <w:p w14:paraId="2ABE4AE6" w14:textId="537114C8" w:rsidR="00F2126C" w:rsidRDefault="00F2126C" w:rsidP="00D73DA8">
      <w:pPr>
        <w:jc w:val="center"/>
        <w:rPr>
          <w:b/>
          <w:sz w:val="32"/>
          <w:szCs w:val="32"/>
        </w:rPr>
      </w:pPr>
      <w:r>
        <w:rPr>
          <w:b/>
          <w:sz w:val="32"/>
          <w:szCs w:val="32"/>
        </w:rPr>
        <w:lastRenderedPageBreak/>
        <w:t>LỜI CAM KẾT</w:t>
      </w:r>
    </w:p>
    <w:p w14:paraId="3E157826" w14:textId="359F1FC7" w:rsidR="00F2126C" w:rsidRDefault="00BE27C5" w:rsidP="00BE27C5">
      <w:pPr>
        <w:pStyle w:val="FormChuan"/>
      </w:pPr>
      <w:r>
        <w:t>Tôi xin cam kết bài khóa luận tốt nghiệp này là công trình nghiên cứu thực sự của cá nhân tôi, được thực hiện dựa trên cơ sở lý thuyết, kiến thức chuyên ngành, nghiên cứu thực tế dưới sự hướng dẫn khoa học của thày Chu Văn Huy, cùng với sự trợ giúp của các thầy cô, anh chị trong khoa cũng như đơn vị thực tập.</w:t>
      </w:r>
    </w:p>
    <w:p w14:paraId="3492DBBA" w14:textId="4AF0EAAE" w:rsidR="00BE27C5" w:rsidRDefault="00BE27C5" w:rsidP="00BE27C5">
      <w:pPr>
        <w:pStyle w:val="FormChuan"/>
      </w:pPr>
      <w:r>
        <w:t>Tôi xin hoàn chịu trách nhiệm và chịu mọi hình thức kỷ luật theo quy định cho lời cam đoan của mình.</w:t>
      </w:r>
    </w:p>
    <w:p w14:paraId="5B250521" w14:textId="36429B8E" w:rsidR="00BE27C5" w:rsidRDefault="00BE27C5" w:rsidP="00BE27C5">
      <w:pPr>
        <w:jc w:val="right"/>
        <w:rPr>
          <w:b/>
          <w:bCs/>
        </w:rPr>
      </w:pPr>
      <w:r w:rsidRPr="00BE27C5">
        <w:rPr>
          <w:b/>
          <w:bCs/>
        </w:rPr>
        <w:t xml:space="preserve">Sinh viên thực hiện </w:t>
      </w:r>
    </w:p>
    <w:p w14:paraId="345664E3" w14:textId="71692B2F" w:rsidR="00BE27C5" w:rsidRDefault="00BE27C5" w:rsidP="00BE27C5">
      <w:pPr>
        <w:jc w:val="right"/>
        <w:rPr>
          <w:b/>
          <w:bCs/>
        </w:rPr>
      </w:pPr>
    </w:p>
    <w:p w14:paraId="6AAA984B" w14:textId="77777777" w:rsidR="00BE27C5" w:rsidRPr="00BE27C5" w:rsidRDefault="00BE27C5" w:rsidP="00BE27C5">
      <w:pPr>
        <w:jc w:val="right"/>
        <w:rPr>
          <w:b/>
          <w:bCs/>
        </w:rPr>
      </w:pPr>
    </w:p>
    <w:p w14:paraId="58AF0F90" w14:textId="390F2EDE" w:rsidR="00F2126C" w:rsidRPr="00BE27C5" w:rsidRDefault="00BE27C5" w:rsidP="00BE27C5">
      <w:pPr>
        <w:ind w:left="6480" w:firstLine="720"/>
        <w:jc w:val="center"/>
        <w:rPr>
          <w:b/>
          <w:bCs/>
          <w:sz w:val="32"/>
          <w:szCs w:val="32"/>
        </w:rPr>
      </w:pPr>
      <w:r>
        <w:rPr>
          <w:b/>
          <w:bCs/>
        </w:rPr>
        <w:t>Hà Minh Tú</w:t>
      </w:r>
    </w:p>
    <w:p w14:paraId="4EF4E546" w14:textId="77777777" w:rsidR="00F2126C" w:rsidRDefault="00F2126C" w:rsidP="007123F5">
      <w:pPr>
        <w:jc w:val="center"/>
        <w:rPr>
          <w:b/>
          <w:sz w:val="32"/>
          <w:szCs w:val="32"/>
        </w:rPr>
      </w:pPr>
    </w:p>
    <w:p w14:paraId="240C7FBB" w14:textId="77777777" w:rsidR="00F2126C" w:rsidRDefault="00F2126C" w:rsidP="007123F5">
      <w:pPr>
        <w:jc w:val="center"/>
        <w:rPr>
          <w:b/>
          <w:sz w:val="32"/>
          <w:szCs w:val="32"/>
        </w:rPr>
      </w:pPr>
    </w:p>
    <w:p w14:paraId="0E8CDF7C" w14:textId="77777777" w:rsidR="00F2126C" w:rsidRDefault="00F2126C" w:rsidP="007123F5">
      <w:pPr>
        <w:jc w:val="center"/>
        <w:rPr>
          <w:b/>
          <w:sz w:val="32"/>
          <w:szCs w:val="32"/>
        </w:rPr>
      </w:pPr>
    </w:p>
    <w:p w14:paraId="4D665483" w14:textId="77777777" w:rsidR="00F2126C" w:rsidRDefault="00F2126C" w:rsidP="007123F5">
      <w:pPr>
        <w:jc w:val="center"/>
        <w:rPr>
          <w:b/>
          <w:sz w:val="32"/>
          <w:szCs w:val="32"/>
        </w:rPr>
      </w:pPr>
    </w:p>
    <w:p w14:paraId="69C515D5" w14:textId="77777777" w:rsidR="00F2126C" w:rsidRDefault="00F2126C" w:rsidP="007123F5">
      <w:pPr>
        <w:jc w:val="center"/>
        <w:rPr>
          <w:b/>
          <w:sz w:val="32"/>
          <w:szCs w:val="32"/>
        </w:rPr>
      </w:pPr>
    </w:p>
    <w:p w14:paraId="48E369F7" w14:textId="77777777" w:rsidR="00F2126C" w:rsidRDefault="00F2126C" w:rsidP="007123F5">
      <w:pPr>
        <w:jc w:val="center"/>
        <w:rPr>
          <w:b/>
          <w:sz w:val="32"/>
          <w:szCs w:val="32"/>
        </w:rPr>
      </w:pPr>
    </w:p>
    <w:p w14:paraId="5764FD8C" w14:textId="77777777" w:rsidR="00F2126C" w:rsidRDefault="00F2126C" w:rsidP="007123F5">
      <w:pPr>
        <w:jc w:val="center"/>
        <w:rPr>
          <w:b/>
          <w:sz w:val="32"/>
          <w:szCs w:val="32"/>
        </w:rPr>
      </w:pPr>
    </w:p>
    <w:p w14:paraId="33D66377" w14:textId="16CFF4EA" w:rsidR="00F2126C" w:rsidRDefault="00F2126C" w:rsidP="00602B73">
      <w:pPr>
        <w:rPr>
          <w:b/>
          <w:sz w:val="32"/>
          <w:szCs w:val="32"/>
        </w:rPr>
      </w:pPr>
    </w:p>
    <w:p w14:paraId="42F37692" w14:textId="77777777" w:rsidR="00602B73" w:rsidRDefault="00602B73" w:rsidP="00602B73">
      <w:pPr>
        <w:rPr>
          <w:b/>
          <w:sz w:val="32"/>
          <w:szCs w:val="32"/>
        </w:rPr>
      </w:pPr>
    </w:p>
    <w:p w14:paraId="345DAB99" w14:textId="77777777" w:rsidR="00085D09" w:rsidRDefault="00085D09" w:rsidP="009D3420">
      <w:pPr>
        <w:jc w:val="center"/>
        <w:rPr>
          <w:b/>
          <w:sz w:val="32"/>
          <w:szCs w:val="32"/>
          <w:lang w:val="vi-VN"/>
        </w:rPr>
      </w:pPr>
    </w:p>
    <w:p w14:paraId="1D48D340" w14:textId="77777777" w:rsidR="00085D09" w:rsidRDefault="00085D09" w:rsidP="009D3420">
      <w:pPr>
        <w:jc w:val="center"/>
        <w:rPr>
          <w:b/>
          <w:sz w:val="32"/>
          <w:szCs w:val="32"/>
          <w:lang w:val="vi-VN"/>
        </w:rPr>
      </w:pPr>
    </w:p>
    <w:p w14:paraId="713212BB" w14:textId="77777777" w:rsidR="00085D09" w:rsidRDefault="00085D09" w:rsidP="009D3420">
      <w:pPr>
        <w:jc w:val="center"/>
        <w:rPr>
          <w:b/>
          <w:sz w:val="32"/>
          <w:szCs w:val="32"/>
          <w:lang w:val="vi-VN"/>
        </w:rPr>
      </w:pPr>
    </w:p>
    <w:p w14:paraId="35BA94B2" w14:textId="0DDCF866" w:rsidR="009D3420" w:rsidRPr="009D3420" w:rsidRDefault="009D3420" w:rsidP="009D3420">
      <w:pPr>
        <w:jc w:val="center"/>
        <w:rPr>
          <w:b/>
          <w:sz w:val="32"/>
          <w:szCs w:val="32"/>
          <w:lang w:val="vi-VN"/>
        </w:rPr>
      </w:pPr>
      <w:r w:rsidRPr="009D3420">
        <w:rPr>
          <w:b/>
          <w:sz w:val="32"/>
          <w:szCs w:val="32"/>
          <w:lang w:val="vi-VN"/>
        </w:rPr>
        <w:lastRenderedPageBreak/>
        <w:t xml:space="preserve">NHẬN XÉT </w:t>
      </w:r>
    </w:p>
    <w:p w14:paraId="51E73BF7" w14:textId="77777777" w:rsidR="009D3420" w:rsidRPr="007123F5" w:rsidRDefault="009D3420" w:rsidP="009D3420">
      <w:pPr>
        <w:jc w:val="center"/>
        <w:rPr>
          <w:b/>
          <w:sz w:val="28"/>
          <w:lang w:val="vi-VN"/>
        </w:rPr>
      </w:pPr>
      <w:r w:rsidRPr="007123F5">
        <w:rPr>
          <w:b/>
          <w:sz w:val="28"/>
          <w:lang w:val="vi-VN"/>
        </w:rPr>
        <w:t>(Củ</w:t>
      </w:r>
      <w:r w:rsidR="00693168">
        <w:rPr>
          <w:b/>
          <w:sz w:val="28"/>
          <w:lang w:val="vi-VN"/>
        </w:rPr>
        <w:t xml:space="preserve">a </w:t>
      </w:r>
      <w:r w:rsidR="00693168" w:rsidRPr="00693168">
        <w:rPr>
          <w:b/>
          <w:sz w:val="28"/>
          <w:lang w:val="vi-VN"/>
        </w:rPr>
        <w:t xml:space="preserve">giáo viên </w:t>
      </w:r>
      <w:r w:rsidR="00824672" w:rsidRPr="00824672">
        <w:rPr>
          <w:b/>
          <w:sz w:val="28"/>
          <w:lang w:val="vi-VN"/>
        </w:rPr>
        <w:t>hướng dẫn</w:t>
      </w:r>
      <w:r w:rsidRPr="007123F5">
        <w:rPr>
          <w:b/>
          <w:sz w:val="28"/>
          <w:lang w:val="vi-VN"/>
        </w:rPr>
        <w:t>)</w:t>
      </w:r>
    </w:p>
    <w:p w14:paraId="2EF461A0" w14:textId="77777777" w:rsidR="009D3420" w:rsidRPr="00693168" w:rsidRDefault="009D3420" w:rsidP="009D3420">
      <w:pPr>
        <w:spacing w:before="60" w:after="60" w:line="264" w:lineRule="auto"/>
        <w:rPr>
          <w:szCs w:val="26"/>
          <w:lang w:val="vi-VN"/>
        </w:rPr>
      </w:pPr>
      <w:r w:rsidRPr="009D3420">
        <w:rPr>
          <w:szCs w:val="26"/>
          <w:lang w:val="vi-VN"/>
        </w:rPr>
        <w:t xml:space="preserve">Về các mặt: </w:t>
      </w:r>
      <w:r w:rsidR="00693168" w:rsidRPr="00693168">
        <w:rPr>
          <w:szCs w:val="26"/>
          <w:lang w:val="vi-VN"/>
        </w:rPr>
        <w:t xml:space="preserve">Mục đích của đề tài; Tính thời sự và ứng dụng của đề tài; Bố cục và hình thức trình bầy đề tài; Kết quả thực hiện đề tài; </w:t>
      </w:r>
      <w:r w:rsidRPr="009D3420">
        <w:rPr>
          <w:szCs w:val="26"/>
          <w:lang w:val="vi-VN"/>
        </w:rPr>
        <w:t>Ý thức, thái độ củ</w:t>
      </w:r>
      <w:r w:rsidR="00693168">
        <w:rPr>
          <w:szCs w:val="26"/>
          <w:lang w:val="vi-VN"/>
        </w:rPr>
        <w:t>a sinh viên</w:t>
      </w:r>
      <w:r w:rsidR="00693168" w:rsidRPr="00693168">
        <w:rPr>
          <w:szCs w:val="26"/>
          <w:lang w:val="vi-VN"/>
        </w:rPr>
        <w:t xml:space="preserve"> trong quá trình thực hiện đề tài.</w:t>
      </w:r>
    </w:p>
    <w:p w14:paraId="70520A5E" w14:textId="77777777" w:rsidR="009D3420" w:rsidRPr="009D3420" w:rsidRDefault="009D3420" w:rsidP="009D3420">
      <w:pPr>
        <w:spacing w:before="60" w:after="60" w:line="264" w:lineRule="auto"/>
        <w:rPr>
          <w:szCs w:val="26"/>
          <w:lang w:val="vi-VN"/>
        </w:rPr>
      </w:pPr>
      <w:r w:rsidRPr="009D3420">
        <w:rPr>
          <w:szCs w:val="26"/>
          <w:lang w:val="vi-VN"/>
        </w:rPr>
        <w:t>…………………………………………………………………………………………..</w:t>
      </w:r>
    </w:p>
    <w:p w14:paraId="1664B0C9" w14:textId="77777777" w:rsidR="009D3420" w:rsidRPr="009D3420" w:rsidRDefault="009D3420" w:rsidP="009D3420">
      <w:pPr>
        <w:spacing w:before="60" w:after="60" w:line="264" w:lineRule="auto"/>
        <w:rPr>
          <w:szCs w:val="26"/>
          <w:lang w:val="vi-VN"/>
        </w:rPr>
      </w:pPr>
      <w:r w:rsidRPr="009D3420">
        <w:rPr>
          <w:szCs w:val="26"/>
          <w:lang w:val="vi-VN"/>
        </w:rPr>
        <w:t>…………………………………………………………………………………………..</w:t>
      </w:r>
    </w:p>
    <w:p w14:paraId="2FDED395" w14:textId="77777777" w:rsidR="009D3420" w:rsidRPr="009D3420" w:rsidRDefault="009D3420" w:rsidP="009D3420">
      <w:pPr>
        <w:spacing w:before="60" w:after="60" w:line="264" w:lineRule="auto"/>
        <w:rPr>
          <w:szCs w:val="26"/>
          <w:lang w:val="vi-VN"/>
        </w:rPr>
      </w:pPr>
      <w:r w:rsidRPr="009D3420">
        <w:rPr>
          <w:szCs w:val="26"/>
          <w:lang w:val="vi-VN"/>
        </w:rPr>
        <w:t>…………………………………………………………………………………………..</w:t>
      </w:r>
    </w:p>
    <w:p w14:paraId="1267B653" w14:textId="77777777" w:rsidR="009D3420" w:rsidRPr="009D3420" w:rsidRDefault="009D3420" w:rsidP="009D3420">
      <w:pPr>
        <w:spacing w:before="60" w:after="60" w:line="264" w:lineRule="auto"/>
        <w:rPr>
          <w:szCs w:val="26"/>
          <w:lang w:val="vi-VN"/>
        </w:rPr>
      </w:pPr>
      <w:r w:rsidRPr="009D3420">
        <w:rPr>
          <w:szCs w:val="26"/>
          <w:lang w:val="vi-VN"/>
        </w:rPr>
        <w:t>…………………………………………………………………………………………..</w:t>
      </w:r>
    </w:p>
    <w:p w14:paraId="2FCA54A9" w14:textId="77777777" w:rsidR="009D3420" w:rsidRPr="009D3420" w:rsidRDefault="009D3420" w:rsidP="009D3420">
      <w:pPr>
        <w:spacing w:before="60" w:after="60" w:line="264" w:lineRule="auto"/>
        <w:rPr>
          <w:szCs w:val="26"/>
          <w:lang w:val="vi-VN"/>
        </w:rPr>
      </w:pPr>
      <w:r w:rsidRPr="009D3420">
        <w:rPr>
          <w:szCs w:val="26"/>
          <w:lang w:val="vi-VN"/>
        </w:rPr>
        <w:t>…………………………………………………………………………………………..</w:t>
      </w:r>
    </w:p>
    <w:p w14:paraId="001EAE51" w14:textId="77777777" w:rsidR="009D3420" w:rsidRPr="009D3420" w:rsidRDefault="009D3420" w:rsidP="009D3420">
      <w:pPr>
        <w:spacing w:before="60" w:after="60" w:line="264" w:lineRule="auto"/>
        <w:rPr>
          <w:szCs w:val="26"/>
          <w:lang w:val="vi-VN"/>
        </w:rPr>
      </w:pPr>
      <w:r w:rsidRPr="009D3420">
        <w:rPr>
          <w:szCs w:val="26"/>
          <w:lang w:val="vi-VN"/>
        </w:rPr>
        <w:t>…………………………………………………………………………………………..</w:t>
      </w:r>
    </w:p>
    <w:p w14:paraId="34120183" w14:textId="77777777" w:rsidR="009D3420" w:rsidRPr="009D3420" w:rsidRDefault="009D3420" w:rsidP="009D3420">
      <w:pPr>
        <w:spacing w:before="60" w:after="60" w:line="264" w:lineRule="auto"/>
        <w:rPr>
          <w:szCs w:val="26"/>
          <w:lang w:val="vi-VN"/>
        </w:rPr>
      </w:pPr>
      <w:r w:rsidRPr="009D3420">
        <w:rPr>
          <w:szCs w:val="26"/>
          <w:lang w:val="vi-VN"/>
        </w:rPr>
        <w:t>…………………………………………………………………………………………..</w:t>
      </w:r>
    </w:p>
    <w:p w14:paraId="31D0DF40" w14:textId="77777777" w:rsidR="009D3420" w:rsidRPr="009D3420" w:rsidRDefault="009D3420" w:rsidP="009D3420">
      <w:pPr>
        <w:spacing w:before="60" w:after="60" w:line="264" w:lineRule="auto"/>
        <w:rPr>
          <w:szCs w:val="26"/>
          <w:lang w:val="vi-VN"/>
        </w:rPr>
      </w:pPr>
      <w:r w:rsidRPr="009D3420">
        <w:rPr>
          <w:szCs w:val="26"/>
          <w:lang w:val="vi-VN"/>
        </w:rPr>
        <w:t>…………………………………………………………………………………………..</w:t>
      </w:r>
    </w:p>
    <w:p w14:paraId="35116840" w14:textId="77777777" w:rsidR="009D3420" w:rsidRPr="009D3420" w:rsidRDefault="009D3420" w:rsidP="009D3420">
      <w:pPr>
        <w:spacing w:before="60" w:after="60" w:line="264" w:lineRule="auto"/>
        <w:rPr>
          <w:szCs w:val="26"/>
          <w:lang w:val="vi-VN"/>
        </w:rPr>
      </w:pPr>
      <w:r w:rsidRPr="009D3420">
        <w:rPr>
          <w:szCs w:val="26"/>
          <w:lang w:val="vi-VN"/>
        </w:rPr>
        <w:t>…………………………………………………………………………………………..</w:t>
      </w:r>
    </w:p>
    <w:p w14:paraId="77D93C75" w14:textId="77777777" w:rsidR="009D3420" w:rsidRPr="009D3420" w:rsidRDefault="009D3420" w:rsidP="009D3420">
      <w:pPr>
        <w:spacing w:before="60" w:after="60" w:line="264" w:lineRule="auto"/>
        <w:rPr>
          <w:szCs w:val="26"/>
          <w:lang w:val="vi-VN"/>
        </w:rPr>
      </w:pPr>
      <w:r w:rsidRPr="009D3420">
        <w:rPr>
          <w:szCs w:val="26"/>
          <w:lang w:val="vi-VN"/>
        </w:rPr>
        <w:t>…………………………………………………………………………………………..</w:t>
      </w:r>
    </w:p>
    <w:p w14:paraId="63F15335" w14:textId="77777777" w:rsidR="009D3420" w:rsidRPr="009D3420" w:rsidRDefault="009D3420" w:rsidP="009D3420">
      <w:pPr>
        <w:spacing w:before="60" w:after="60" w:line="264" w:lineRule="auto"/>
        <w:rPr>
          <w:szCs w:val="26"/>
          <w:lang w:val="vi-VN"/>
        </w:rPr>
      </w:pPr>
      <w:r w:rsidRPr="009D3420">
        <w:rPr>
          <w:szCs w:val="26"/>
          <w:lang w:val="vi-VN"/>
        </w:rPr>
        <w:t>…………………………………………………………………………………………..</w:t>
      </w:r>
    </w:p>
    <w:p w14:paraId="3C11F816" w14:textId="77777777" w:rsidR="009D3420" w:rsidRPr="009D3420" w:rsidRDefault="009D3420" w:rsidP="009D3420">
      <w:pPr>
        <w:spacing w:before="60" w:after="60" w:line="264" w:lineRule="auto"/>
        <w:rPr>
          <w:szCs w:val="26"/>
          <w:lang w:val="vi-VN"/>
        </w:rPr>
      </w:pPr>
      <w:r w:rsidRPr="009D3420">
        <w:rPr>
          <w:szCs w:val="26"/>
          <w:lang w:val="vi-VN"/>
        </w:rPr>
        <w:t>…………………………………………………………………………………………..</w:t>
      </w:r>
    </w:p>
    <w:p w14:paraId="18674A0C" w14:textId="77777777" w:rsidR="009D3420" w:rsidRPr="009D3420" w:rsidRDefault="009D3420" w:rsidP="009D3420">
      <w:pPr>
        <w:spacing w:before="60" w:after="60" w:line="264" w:lineRule="auto"/>
        <w:rPr>
          <w:szCs w:val="26"/>
          <w:lang w:val="vi-VN"/>
        </w:rPr>
      </w:pPr>
      <w:r w:rsidRPr="009D3420">
        <w:rPr>
          <w:szCs w:val="26"/>
          <w:lang w:val="vi-VN"/>
        </w:rPr>
        <w:t>…………………………………………………………………………………………..</w:t>
      </w:r>
    </w:p>
    <w:p w14:paraId="4D9070F8" w14:textId="77777777" w:rsidR="009D3420" w:rsidRPr="009D3420" w:rsidRDefault="009D3420" w:rsidP="009D3420">
      <w:pPr>
        <w:spacing w:before="60" w:after="60" w:line="264" w:lineRule="auto"/>
        <w:rPr>
          <w:szCs w:val="26"/>
          <w:lang w:val="vi-VN"/>
        </w:rPr>
      </w:pPr>
      <w:r w:rsidRPr="009D3420">
        <w:rPr>
          <w:szCs w:val="26"/>
          <w:lang w:val="vi-VN"/>
        </w:rPr>
        <w:t>…………………………………………………………………………………………..</w:t>
      </w:r>
    </w:p>
    <w:p w14:paraId="394AC64A" w14:textId="77777777" w:rsidR="009D3420" w:rsidRPr="009D3420" w:rsidRDefault="009D3420" w:rsidP="009D3420">
      <w:pPr>
        <w:spacing w:before="60" w:after="60" w:line="264" w:lineRule="auto"/>
        <w:rPr>
          <w:szCs w:val="26"/>
          <w:lang w:val="vi-VN"/>
        </w:rPr>
      </w:pPr>
      <w:r w:rsidRPr="009D3420">
        <w:rPr>
          <w:szCs w:val="26"/>
          <w:lang w:val="vi-VN"/>
        </w:rPr>
        <w:t>…………………………………………………………………………………………..</w:t>
      </w:r>
    </w:p>
    <w:p w14:paraId="04A5E9D1" w14:textId="77777777" w:rsidR="009D3420" w:rsidRPr="009D3420" w:rsidRDefault="00765E40" w:rsidP="009D3420">
      <w:pPr>
        <w:spacing w:before="60" w:after="60" w:line="264" w:lineRule="auto"/>
        <w:rPr>
          <w:szCs w:val="26"/>
          <w:lang w:val="vi-VN"/>
        </w:rPr>
      </w:pPr>
      <w:r w:rsidRPr="00B061B5">
        <w:rPr>
          <w:szCs w:val="26"/>
          <w:lang w:val="vi-VN"/>
        </w:rPr>
        <w:t>Kết luậ</w:t>
      </w:r>
      <w:r w:rsidR="00B061B5" w:rsidRPr="00B061B5">
        <w:rPr>
          <w:szCs w:val="26"/>
          <w:lang w:val="vi-VN"/>
        </w:rPr>
        <w:t xml:space="preserve">n </w:t>
      </w:r>
      <w:r w:rsidRPr="00B061B5">
        <w:rPr>
          <w:szCs w:val="26"/>
          <w:lang w:val="vi-VN"/>
        </w:rPr>
        <w:t xml:space="preserve">: </w:t>
      </w:r>
      <w:r w:rsidR="00B061B5" w:rsidRPr="00B061B5">
        <w:rPr>
          <w:szCs w:val="26"/>
          <w:lang w:val="vi-VN"/>
        </w:rPr>
        <w:t>…</w:t>
      </w:r>
      <w:r w:rsidR="00B061B5">
        <w:rPr>
          <w:szCs w:val="26"/>
          <w:lang w:val="vi-VN"/>
        </w:rPr>
        <w:t>…</w:t>
      </w:r>
      <w:r w:rsidR="00B061B5" w:rsidRPr="00824672">
        <w:rPr>
          <w:szCs w:val="26"/>
          <w:lang w:val="vi-VN"/>
        </w:rPr>
        <w:t>……...</w:t>
      </w:r>
      <w:r w:rsidR="009D3420" w:rsidRPr="009D3420">
        <w:rPr>
          <w:szCs w:val="26"/>
          <w:lang w:val="vi-VN"/>
        </w:rPr>
        <w:t>…………………………………………………………………..</w:t>
      </w:r>
    </w:p>
    <w:p w14:paraId="6C079DBC" w14:textId="77777777" w:rsidR="009D3420" w:rsidRPr="00C3795B" w:rsidRDefault="009D3420" w:rsidP="009D3420">
      <w:pPr>
        <w:spacing w:before="60" w:after="60" w:line="264" w:lineRule="auto"/>
        <w:ind w:left="5040" w:firstLine="720"/>
        <w:rPr>
          <w:szCs w:val="26"/>
        </w:rPr>
      </w:pPr>
      <w:r w:rsidRPr="009D3420">
        <w:rPr>
          <w:szCs w:val="26"/>
          <w:lang w:val="vi-VN"/>
        </w:rPr>
        <w:t>Hà Nộ</w:t>
      </w:r>
      <w:r w:rsidR="00383CA0">
        <w:rPr>
          <w:szCs w:val="26"/>
          <w:lang w:val="vi-VN"/>
        </w:rPr>
        <w:t>i, ngày    tháng     năm 20</w:t>
      </w:r>
      <w:r w:rsidR="00C3795B">
        <w:rPr>
          <w:szCs w:val="26"/>
        </w:rPr>
        <w:t>20</w:t>
      </w:r>
    </w:p>
    <w:p w14:paraId="7B3B38F1" w14:textId="77777777" w:rsidR="009D3420" w:rsidRPr="006511B0" w:rsidRDefault="009D3420" w:rsidP="009D3420">
      <w:pPr>
        <w:spacing w:before="60" w:after="60" w:line="264" w:lineRule="auto"/>
        <w:ind w:left="5040" w:firstLine="720"/>
        <w:rPr>
          <w:szCs w:val="26"/>
          <w:lang w:val="vi-VN"/>
        </w:rPr>
      </w:pPr>
      <w:r w:rsidRPr="009D3420">
        <w:rPr>
          <w:szCs w:val="26"/>
          <w:lang w:val="vi-VN"/>
        </w:rPr>
        <w:t xml:space="preserve">               </w:t>
      </w:r>
      <w:r w:rsidR="00693168" w:rsidRPr="00B061B5">
        <w:rPr>
          <w:szCs w:val="26"/>
          <w:lang w:val="vi-VN"/>
        </w:rPr>
        <w:t xml:space="preserve">Giáo viên </w:t>
      </w:r>
      <w:r w:rsidR="00824672" w:rsidRPr="006511B0">
        <w:rPr>
          <w:szCs w:val="26"/>
          <w:lang w:val="vi-VN"/>
        </w:rPr>
        <w:t>hướng dẫn</w:t>
      </w:r>
    </w:p>
    <w:p w14:paraId="2A047B4D" w14:textId="77777777" w:rsidR="009D3420" w:rsidRPr="00B061B5" w:rsidRDefault="009D3420" w:rsidP="009D3420">
      <w:pPr>
        <w:spacing w:before="60" w:after="60" w:line="264" w:lineRule="auto"/>
        <w:ind w:left="5040" w:firstLine="720"/>
        <w:rPr>
          <w:i/>
          <w:szCs w:val="26"/>
          <w:lang w:val="vi-VN"/>
        </w:rPr>
      </w:pPr>
      <w:r w:rsidRPr="00B061B5">
        <w:rPr>
          <w:i/>
          <w:szCs w:val="26"/>
          <w:lang w:val="vi-VN"/>
        </w:rPr>
        <w:t xml:space="preserve">             </w:t>
      </w:r>
      <w:r w:rsidR="00693168" w:rsidRPr="00B061B5">
        <w:rPr>
          <w:i/>
          <w:szCs w:val="26"/>
          <w:lang w:val="vi-VN"/>
        </w:rPr>
        <w:t xml:space="preserve">         </w:t>
      </w:r>
      <w:r w:rsidRPr="00B061B5">
        <w:rPr>
          <w:i/>
          <w:szCs w:val="26"/>
          <w:lang w:val="vi-VN"/>
        </w:rPr>
        <w:t xml:space="preserve"> (Ký tên)</w:t>
      </w:r>
    </w:p>
    <w:p w14:paraId="08FAF54B" w14:textId="77777777" w:rsidR="009D3420" w:rsidRPr="00B061B5" w:rsidRDefault="009D3420" w:rsidP="009D3420">
      <w:pPr>
        <w:rPr>
          <w:lang w:val="vi-VN"/>
        </w:rPr>
      </w:pPr>
    </w:p>
    <w:p w14:paraId="1EA0FA31" w14:textId="77777777" w:rsidR="009D3420" w:rsidRPr="00B061B5" w:rsidRDefault="009D3420" w:rsidP="009D3420">
      <w:pPr>
        <w:rPr>
          <w:lang w:val="vi-VN"/>
        </w:rPr>
      </w:pPr>
      <w:r w:rsidRPr="00B061B5">
        <w:rPr>
          <w:lang w:val="vi-VN"/>
        </w:rPr>
        <w:br w:type="page"/>
      </w:r>
    </w:p>
    <w:p w14:paraId="20AAE944" w14:textId="77777777" w:rsidR="00477CA4" w:rsidRPr="002F4D1E" w:rsidRDefault="00477CA4" w:rsidP="002F4D1E">
      <w:pPr>
        <w:jc w:val="center"/>
        <w:rPr>
          <w:b/>
          <w:sz w:val="32"/>
          <w:szCs w:val="32"/>
          <w:lang w:val="vi-VN"/>
        </w:rPr>
      </w:pPr>
      <w:r w:rsidRPr="00824672">
        <w:rPr>
          <w:b/>
          <w:sz w:val="32"/>
          <w:szCs w:val="32"/>
          <w:lang w:val="vi-VN"/>
        </w:rPr>
        <w:lastRenderedPageBreak/>
        <w:t>MỤC LỤC</w:t>
      </w:r>
    </w:p>
    <w:p w14:paraId="57C3A9C6" w14:textId="77777777" w:rsidR="00477CA4" w:rsidRPr="00824672" w:rsidRDefault="00477CA4" w:rsidP="00477CA4">
      <w:pPr>
        <w:ind w:left="1418"/>
        <w:rPr>
          <w:lang w:val="vi-VN"/>
        </w:rPr>
      </w:pPr>
    </w:p>
    <w:p w14:paraId="0854E321" w14:textId="77777777" w:rsidR="00477CA4" w:rsidRPr="00824672" w:rsidRDefault="00477CA4" w:rsidP="00477CA4">
      <w:pPr>
        <w:ind w:left="1418"/>
        <w:rPr>
          <w:lang w:val="vi-VN"/>
        </w:rPr>
      </w:pPr>
    </w:p>
    <w:p w14:paraId="3B9A266E" w14:textId="77777777" w:rsidR="00477CA4" w:rsidRPr="00824672" w:rsidRDefault="00477CA4" w:rsidP="00477CA4">
      <w:pPr>
        <w:ind w:left="1418"/>
        <w:rPr>
          <w:lang w:val="vi-VN"/>
        </w:rPr>
      </w:pPr>
    </w:p>
    <w:p w14:paraId="23C121B4" w14:textId="77777777" w:rsidR="00477CA4" w:rsidRPr="00824672" w:rsidRDefault="00477CA4" w:rsidP="00477CA4">
      <w:pPr>
        <w:ind w:left="1418"/>
        <w:rPr>
          <w:lang w:val="vi-VN"/>
        </w:rPr>
      </w:pPr>
    </w:p>
    <w:p w14:paraId="4336C4C4" w14:textId="77777777" w:rsidR="00477CA4" w:rsidRPr="00824672" w:rsidRDefault="00477CA4" w:rsidP="00477CA4">
      <w:pPr>
        <w:ind w:left="1418"/>
        <w:rPr>
          <w:lang w:val="vi-VN"/>
        </w:rPr>
      </w:pPr>
    </w:p>
    <w:p w14:paraId="27276CE5" w14:textId="77777777" w:rsidR="00477CA4" w:rsidRPr="00824672" w:rsidRDefault="00477CA4" w:rsidP="00477CA4">
      <w:pPr>
        <w:ind w:left="1418"/>
        <w:rPr>
          <w:lang w:val="vi-VN"/>
        </w:rPr>
      </w:pPr>
    </w:p>
    <w:p w14:paraId="2E8950EE" w14:textId="77777777" w:rsidR="00477CA4" w:rsidRPr="00824672" w:rsidRDefault="00477CA4" w:rsidP="00477CA4">
      <w:pPr>
        <w:ind w:left="1418"/>
        <w:rPr>
          <w:lang w:val="vi-VN"/>
        </w:rPr>
      </w:pPr>
    </w:p>
    <w:p w14:paraId="64F275BA" w14:textId="77777777" w:rsidR="00477CA4" w:rsidRPr="00824672" w:rsidRDefault="00477CA4" w:rsidP="00477CA4">
      <w:pPr>
        <w:ind w:left="1418"/>
        <w:rPr>
          <w:lang w:val="vi-VN"/>
        </w:rPr>
      </w:pPr>
    </w:p>
    <w:p w14:paraId="449B5469" w14:textId="77777777" w:rsidR="00477CA4" w:rsidRPr="00824672" w:rsidRDefault="00477CA4" w:rsidP="00477CA4">
      <w:pPr>
        <w:ind w:left="1418"/>
        <w:rPr>
          <w:lang w:val="vi-VN"/>
        </w:rPr>
      </w:pPr>
    </w:p>
    <w:p w14:paraId="160212F1" w14:textId="77777777" w:rsidR="00477CA4" w:rsidRDefault="00477CA4" w:rsidP="00477CA4">
      <w:pPr>
        <w:ind w:left="1418"/>
      </w:pPr>
    </w:p>
    <w:p w14:paraId="689D7660" w14:textId="77777777" w:rsidR="00D72D7D" w:rsidRDefault="00D72D7D" w:rsidP="00477CA4">
      <w:pPr>
        <w:ind w:left="1418"/>
      </w:pPr>
    </w:p>
    <w:p w14:paraId="7BD31E02" w14:textId="77777777" w:rsidR="002F4D1E" w:rsidRDefault="002F4D1E" w:rsidP="00D72D7D">
      <w:pPr>
        <w:spacing w:after="120"/>
        <w:ind w:left="709"/>
        <w:jc w:val="center"/>
        <w:rPr>
          <w:b/>
          <w:sz w:val="32"/>
          <w:szCs w:val="32"/>
        </w:rPr>
        <w:sectPr w:rsidR="002F4D1E">
          <w:pgSz w:w="12240" w:h="15840"/>
          <w:pgMar w:top="1440" w:right="1440" w:bottom="1440" w:left="1440" w:header="720" w:footer="720" w:gutter="0"/>
          <w:cols w:space="720"/>
          <w:docGrid w:linePitch="360"/>
        </w:sectPr>
      </w:pPr>
    </w:p>
    <w:p w14:paraId="6D332A76" w14:textId="77777777" w:rsidR="00D72D7D" w:rsidRDefault="00D72D7D" w:rsidP="00D72D7D">
      <w:pPr>
        <w:spacing w:after="120"/>
        <w:ind w:left="709"/>
        <w:jc w:val="center"/>
        <w:rPr>
          <w:b/>
          <w:sz w:val="32"/>
          <w:szCs w:val="32"/>
        </w:rPr>
      </w:pPr>
      <w:r>
        <w:rPr>
          <w:b/>
          <w:sz w:val="32"/>
          <w:szCs w:val="32"/>
        </w:rPr>
        <w:lastRenderedPageBreak/>
        <w:t>DANH MỤC CÁC CHỮ VIẾT TẮT</w:t>
      </w:r>
    </w:p>
    <w:p w14:paraId="5EF0D4E5" w14:textId="77777777" w:rsidR="00D72D7D" w:rsidRPr="00D72D7D" w:rsidRDefault="00D72D7D" w:rsidP="00D72D7D">
      <w:pPr>
        <w:spacing w:after="120"/>
        <w:ind w:left="709"/>
        <w:jc w:val="center"/>
        <w:rPr>
          <w:sz w:val="32"/>
          <w:szCs w:val="32"/>
        </w:rPr>
      </w:pPr>
    </w:p>
    <w:p w14:paraId="582441E9" w14:textId="77777777" w:rsidR="00D72D7D" w:rsidRDefault="00D72D7D" w:rsidP="00D72D7D">
      <w:pPr>
        <w:spacing w:after="120"/>
        <w:ind w:left="709"/>
      </w:pPr>
    </w:p>
    <w:p w14:paraId="020176FE" w14:textId="77777777" w:rsidR="00D72D7D" w:rsidRDefault="00D72D7D" w:rsidP="00D72D7D">
      <w:pPr>
        <w:spacing w:after="120"/>
        <w:ind w:left="709"/>
      </w:pPr>
    </w:p>
    <w:p w14:paraId="0D3E9E9B" w14:textId="77777777" w:rsidR="00D72D7D" w:rsidRDefault="00D72D7D" w:rsidP="00D72D7D">
      <w:pPr>
        <w:spacing w:after="120"/>
        <w:ind w:left="709"/>
      </w:pPr>
    </w:p>
    <w:p w14:paraId="365759DB" w14:textId="77777777" w:rsidR="00D72D7D" w:rsidRDefault="00D72D7D" w:rsidP="00D72D7D">
      <w:pPr>
        <w:spacing w:after="120"/>
        <w:ind w:left="709"/>
      </w:pPr>
    </w:p>
    <w:p w14:paraId="501F0435" w14:textId="77777777" w:rsidR="00D72D7D" w:rsidRDefault="00D72D7D" w:rsidP="00D72D7D">
      <w:pPr>
        <w:spacing w:after="120"/>
        <w:ind w:left="709"/>
      </w:pPr>
    </w:p>
    <w:p w14:paraId="50F1581E" w14:textId="77777777" w:rsidR="00D72D7D" w:rsidRDefault="00D72D7D" w:rsidP="00D72D7D">
      <w:pPr>
        <w:spacing w:after="120"/>
        <w:ind w:left="709"/>
      </w:pPr>
    </w:p>
    <w:p w14:paraId="55CE6232" w14:textId="77777777" w:rsidR="00D72D7D" w:rsidRDefault="00D72D7D" w:rsidP="00D72D7D">
      <w:pPr>
        <w:spacing w:after="120"/>
        <w:ind w:left="709"/>
      </w:pPr>
    </w:p>
    <w:p w14:paraId="6999F632" w14:textId="77777777" w:rsidR="00D72D7D" w:rsidRDefault="00D72D7D" w:rsidP="00D72D7D">
      <w:pPr>
        <w:spacing w:after="120"/>
        <w:ind w:left="709"/>
      </w:pPr>
    </w:p>
    <w:p w14:paraId="5286DACB" w14:textId="77777777" w:rsidR="00D72D7D" w:rsidRDefault="00D72D7D" w:rsidP="00D72D7D">
      <w:pPr>
        <w:spacing w:after="120"/>
        <w:ind w:left="709"/>
      </w:pPr>
    </w:p>
    <w:p w14:paraId="1A84768A" w14:textId="77777777" w:rsidR="00D72D7D" w:rsidRDefault="00D72D7D" w:rsidP="00D72D7D">
      <w:pPr>
        <w:spacing w:after="120"/>
        <w:ind w:left="709"/>
      </w:pPr>
    </w:p>
    <w:p w14:paraId="66C448F9" w14:textId="77777777" w:rsidR="00D72D7D" w:rsidRDefault="00D72D7D" w:rsidP="00D72D7D">
      <w:pPr>
        <w:spacing w:after="120"/>
        <w:ind w:left="709"/>
      </w:pPr>
    </w:p>
    <w:p w14:paraId="1330652E" w14:textId="77777777" w:rsidR="00D72D7D" w:rsidRDefault="00D72D7D" w:rsidP="00D72D7D">
      <w:pPr>
        <w:spacing w:after="120"/>
        <w:ind w:left="709"/>
      </w:pPr>
    </w:p>
    <w:p w14:paraId="42A65EB1" w14:textId="77777777" w:rsidR="00D72D7D" w:rsidRDefault="00D72D7D" w:rsidP="00D72D7D">
      <w:pPr>
        <w:spacing w:after="120"/>
        <w:ind w:left="709"/>
      </w:pPr>
    </w:p>
    <w:p w14:paraId="038B82FF" w14:textId="77777777" w:rsidR="00D72D7D" w:rsidRDefault="00D72D7D" w:rsidP="00D72D7D">
      <w:pPr>
        <w:spacing w:after="120"/>
        <w:ind w:left="709"/>
      </w:pPr>
    </w:p>
    <w:p w14:paraId="1A2D2A2F" w14:textId="77777777" w:rsidR="00D72D7D" w:rsidRDefault="00D72D7D" w:rsidP="00D72D7D">
      <w:pPr>
        <w:spacing w:after="120"/>
        <w:ind w:left="709"/>
      </w:pPr>
    </w:p>
    <w:p w14:paraId="51B813BB" w14:textId="77777777" w:rsidR="00D72D7D" w:rsidRDefault="00D72D7D" w:rsidP="00D72D7D">
      <w:pPr>
        <w:spacing w:after="120"/>
        <w:ind w:left="709"/>
      </w:pPr>
    </w:p>
    <w:p w14:paraId="1DD9D1CA" w14:textId="77777777" w:rsidR="00D72D7D" w:rsidRDefault="00D72D7D" w:rsidP="00D72D7D">
      <w:pPr>
        <w:spacing w:after="120"/>
        <w:ind w:left="709"/>
      </w:pPr>
    </w:p>
    <w:p w14:paraId="4851F897" w14:textId="77777777" w:rsidR="00D72D7D" w:rsidRDefault="00D72D7D" w:rsidP="00D72D7D">
      <w:pPr>
        <w:spacing w:after="120"/>
        <w:ind w:left="709"/>
      </w:pPr>
    </w:p>
    <w:p w14:paraId="0BBA9A44" w14:textId="77777777" w:rsidR="00D72D7D" w:rsidRDefault="00D72D7D" w:rsidP="00D72D7D">
      <w:pPr>
        <w:spacing w:after="120"/>
        <w:ind w:left="709"/>
      </w:pPr>
    </w:p>
    <w:p w14:paraId="10BCDB47" w14:textId="77777777" w:rsidR="00D72D7D" w:rsidRDefault="00D72D7D" w:rsidP="00D72D7D">
      <w:pPr>
        <w:spacing w:after="120"/>
        <w:ind w:left="709"/>
      </w:pPr>
    </w:p>
    <w:p w14:paraId="3834EB97" w14:textId="77777777" w:rsidR="00D72D7D" w:rsidRDefault="00D72D7D" w:rsidP="00D72D7D">
      <w:pPr>
        <w:spacing w:after="120"/>
        <w:ind w:left="709"/>
      </w:pPr>
    </w:p>
    <w:p w14:paraId="613ECD8E" w14:textId="77777777" w:rsidR="00D72D7D" w:rsidRDefault="00D72D7D" w:rsidP="00D72D7D">
      <w:pPr>
        <w:spacing w:after="120"/>
        <w:ind w:left="709"/>
      </w:pPr>
    </w:p>
    <w:p w14:paraId="4160A849" w14:textId="77777777" w:rsidR="00D72D7D" w:rsidRDefault="00D72D7D" w:rsidP="00D72D7D">
      <w:pPr>
        <w:spacing w:after="120"/>
        <w:ind w:left="709"/>
      </w:pPr>
    </w:p>
    <w:p w14:paraId="3424E158" w14:textId="77777777" w:rsidR="00D72D7D" w:rsidRDefault="00D72D7D" w:rsidP="00D72D7D">
      <w:pPr>
        <w:spacing w:after="120"/>
        <w:ind w:left="709"/>
      </w:pPr>
    </w:p>
    <w:p w14:paraId="4A2F519B" w14:textId="77777777" w:rsidR="00D72D7D" w:rsidRDefault="00D72D7D" w:rsidP="00097E8E">
      <w:pPr>
        <w:spacing w:after="120"/>
      </w:pPr>
    </w:p>
    <w:p w14:paraId="145A8978" w14:textId="77777777" w:rsidR="00D72D7D" w:rsidRPr="00D72D7D" w:rsidRDefault="00D72D7D" w:rsidP="00D72D7D">
      <w:pPr>
        <w:spacing w:after="120"/>
        <w:ind w:left="709"/>
        <w:jc w:val="center"/>
      </w:pPr>
      <w:r>
        <w:rPr>
          <w:b/>
          <w:sz w:val="32"/>
          <w:szCs w:val="32"/>
        </w:rPr>
        <w:lastRenderedPageBreak/>
        <w:t>DANH MỤC BẢNG BIỂU HÌNH VẼ</w:t>
      </w:r>
    </w:p>
    <w:p w14:paraId="7058721E" w14:textId="77777777" w:rsidR="00D72D7D" w:rsidRDefault="00D72D7D" w:rsidP="00477CA4">
      <w:pPr>
        <w:ind w:left="1418"/>
      </w:pPr>
    </w:p>
    <w:p w14:paraId="0C1EEB94" w14:textId="77777777" w:rsidR="00D72D7D" w:rsidRDefault="00D72D7D" w:rsidP="00477CA4">
      <w:pPr>
        <w:ind w:left="1418"/>
      </w:pPr>
    </w:p>
    <w:p w14:paraId="194037DA" w14:textId="77777777" w:rsidR="00D72D7D" w:rsidRDefault="00D72D7D" w:rsidP="00477CA4">
      <w:pPr>
        <w:ind w:left="1418"/>
      </w:pPr>
    </w:p>
    <w:p w14:paraId="4FAB6AAE" w14:textId="77777777" w:rsidR="00D72D7D" w:rsidRDefault="00D72D7D" w:rsidP="00477CA4">
      <w:pPr>
        <w:ind w:left="1418"/>
      </w:pPr>
    </w:p>
    <w:p w14:paraId="7E286FCC" w14:textId="77777777" w:rsidR="00D72D7D" w:rsidRDefault="00D72D7D" w:rsidP="00477CA4">
      <w:pPr>
        <w:ind w:left="1418"/>
      </w:pPr>
    </w:p>
    <w:p w14:paraId="7055D619" w14:textId="77777777" w:rsidR="00D72D7D" w:rsidRDefault="00D72D7D" w:rsidP="00477CA4">
      <w:pPr>
        <w:ind w:left="1418"/>
      </w:pPr>
    </w:p>
    <w:p w14:paraId="280379FD" w14:textId="77777777" w:rsidR="00D72D7D" w:rsidRDefault="00D72D7D" w:rsidP="00477CA4">
      <w:pPr>
        <w:ind w:left="1418"/>
      </w:pPr>
    </w:p>
    <w:p w14:paraId="286BB0F5" w14:textId="77777777" w:rsidR="00D72D7D" w:rsidRDefault="00D72D7D" w:rsidP="00477CA4">
      <w:pPr>
        <w:ind w:left="1418"/>
      </w:pPr>
    </w:p>
    <w:p w14:paraId="46707CDF" w14:textId="77777777" w:rsidR="00D72D7D" w:rsidRDefault="00D72D7D" w:rsidP="00477CA4">
      <w:pPr>
        <w:ind w:left="1418"/>
      </w:pPr>
    </w:p>
    <w:p w14:paraId="647356FE" w14:textId="77777777" w:rsidR="00D72D7D" w:rsidRDefault="00D72D7D" w:rsidP="00477CA4">
      <w:pPr>
        <w:ind w:left="1418"/>
      </w:pPr>
    </w:p>
    <w:p w14:paraId="37DD4243" w14:textId="77777777" w:rsidR="00D72D7D" w:rsidRDefault="00D72D7D" w:rsidP="00477CA4">
      <w:pPr>
        <w:ind w:left="1418"/>
      </w:pPr>
    </w:p>
    <w:p w14:paraId="3E43E513" w14:textId="77777777" w:rsidR="00D72D7D" w:rsidRDefault="00D72D7D" w:rsidP="00477CA4">
      <w:pPr>
        <w:ind w:left="1418"/>
      </w:pPr>
    </w:p>
    <w:p w14:paraId="4DB7D07C" w14:textId="77777777" w:rsidR="00D72D7D" w:rsidRDefault="00D72D7D" w:rsidP="00477CA4">
      <w:pPr>
        <w:ind w:left="1418"/>
      </w:pPr>
    </w:p>
    <w:p w14:paraId="1FC602EF" w14:textId="77777777" w:rsidR="00D72D7D" w:rsidRDefault="00D72D7D" w:rsidP="00477CA4">
      <w:pPr>
        <w:ind w:left="1418"/>
      </w:pPr>
    </w:p>
    <w:p w14:paraId="0A6B5528" w14:textId="77777777" w:rsidR="00D72D7D" w:rsidRDefault="00D72D7D" w:rsidP="00477CA4">
      <w:pPr>
        <w:ind w:left="1418"/>
      </w:pPr>
    </w:p>
    <w:p w14:paraId="52AE9A33" w14:textId="77777777" w:rsidR="00D72D7D" w:rsidRDefault="00D72D7D" w:rsidP="00477CA4">
      <w:pPr>
        <w:ind w:left="1418"/>
      </w:pPr>
    </w:p>
    <w:p w14:paraId="0F5E78FD" w14:textId="77777777" w:rsidR="00D72D7D" w:rsidRDefault="00D72D7D" w:rsidP="00477CA4">
      <w:pPr>
        <w:ind w:left="1418"/>
      </w:pPr>
    </w:p>
    <w:p w14:paraId="365428F3" w14:textId="77777777" w:rsidR="00D72D7D" w:rsidRDefault="00D72D7D" w:rsidP="00477CA4">
      <w:pPr>
        <w:ind w:left="1418"/>
      </w:pPr>
    </w:p>
    <w:p w14:paraId="55B3BE1B" w14:textId="77777777" w:rsidR="00D72D7D" w:rsidRDefault="00D72D7D" w:rsidP="00477CA4">
      <w:pPr>
        <w:ind w:left="1418"/>
      </w:pPr>
    </w:p>
    <w:p w14:paraId="6B90E4C0" w14:textId="77777777" w:rsidR="00D72D7D" w:rsidRDefault="00D72D7D" w:rsidP="00477CA4">
      <w:pPr>
        <w:ind w:left="1418"/>
      </w:pPr>
    </w:p>
    <w:p w14:paraId="30A49CE0" w14:textId="77777777" w:rsidR="00D72D7D" w:rsidRDefault="00D72D7D" w:rsidP="00477CA4">
      <w:pPr>
        <w:ind w:left="1418"/>
      </w:pPr>
    </w:p>
    <w:p w14:paraId="3623126B" w14:textId="77777777" w:rsidR="00D72D7D" w:rsidRDefault="00D72D7D" w:rsidP="00477CA4">
      <w:pPr>
        <w:ind w:left="1418"/>
      </w:pPr>
    </w:p>
    <w:p w14:paraId="7A8672ED" w14:textId="77777777" w:rsidR="00D72D7D" w:rsidRPr="00D72D7D" w:rsidRDefault="00D72D7D" w:rsidP="00477CA4">
      <w:pPr>
        <w:ind w:left="1418"/>
      </w:pPr>
    </w:p>
    <w:p w14:paraId="12F3E90F" w14:textId="77777777" w:rsidR="00477CA4" w:rsidRPr="00824672" w:rsidRDefault="00477CA4" w:rsidP="00477CA4">
      <w:pPr>
        <w:jc w:val="center"/>
        <w:rPr>
          <w:b/>
          <w:sz w:val="32"/>
          <w:szCs w:val="32"/>
          <w:lang w:val="vi-VN"/>
        </w:rPr>
      </w:pPr>
      <w:r w:rsidRPr="00824672">
        <w:rPr>
          <w:b/>
          <w:sz w:val="32"/>
          <w:szCs w:val="32"/>
          <w:lang w:val="vi-VN"/>
        </w:rPr>
        <w:lastRenderedPageBreak/>
        <w:t>MỞ ĐẦU</w:t>
      </w:r>
    </w:p>
    <w:p w14:paraId="32409AC6" w14:textId="77777777" w:rsidR="00477CA4" w:rsidRPr="002F4D1E" w:rsidRDefault="002F4D1E" w:rsidP="002F4D1E">
      <w:pPr>
        <w:pStyle w:val="ListParagraph"/>
        <w:numPr>
          <w:ilvl w:val="0"/>
          <w:numId w:val="5"/>
        </w:numPr>
        <w:rPr>
          <w:b/>
        </w:rPr>
      </w:pPr>
      <w:r w:rsidRPr="002F4D1E">
        <w:rPr>
          <w:b/>
        </w:rPr>
        <w:t>Lý do lựa chọn đề tài</w:t>
      </w:r>
    </w:p>
    <w:p w14:paraId="737E6BDA" w14:textId="77777777" w:rsidR="002F4D1E" w:rsidRPr="002F4D1E" w:rsidRDefault="002F4D1E" w:rsidP="002F4D1E">
      <w:pPr>
        <w:pStyle w:val="ListParagraph"/>
        <w:numPr>
          <w:ilvl w:val="0"/>
          <w:numId w:val="5"/>
        </w:numPr>
        <w:rPr>
          <w:b/>
        </w:rPr>
      </w:pPr>
      <w:r w:rsidRPr="002F4D1E">
        <w:rPr>
          <w:b/>
        </w:rPr>
        <w:t>Mục đích của đề tài</w:t>
      </w:r>
    </w:p>
    <w:p w14:paraId="53FC86CD" w14:textId="77777777" w:rsidR="002F4D1E" w:rsidRPr="002F4D1E" w:rsidRDefault="002F4D1E" w:rsidP="002F4D1E">
      <w:pPr>
        <w:pStyle w:val="ListParagraph"/>
        <w:numPr>
          <w:ilvl w:val="0"/>
          <w:numId w:val="5"/>
        </w:numPr>
        <w:rPr>
          <w:b/>
        </w:rPr>
      </w:pPr>
      <w:r w:rsidRPr="002F4D1E">
        <w:rPr>
          <w:b/>
        </w:rPr>
        <w:t>Kết cấu của đề tài</w:t>
      </w:r>
    </w:p>
    <w:p w14:paraId="19CC4303" w14:textId="77777777" w:rsidR="00477CA4" w:rsidRPr="00824672" w:rsidRDefault="00477CA4" w:rsidP="00477CA4">
      <w:pPr>
        <w:rPr>
          <w:lang w:val="vi-VN"/>
        </w:rPr>
      </w:pPr>
    </w:p>
    <w:p w14:paraId="4C338A14" w14:textId="77777777" w:rsidR="00477CA4" w:rsidRPr="00824672" w:rsidRDefault="00477CA4" w:rsidP="00477CA4">
      <w:pPr>
        <w:rPr>
          <w:lang w:val="vi-VN"/>
        </w:rPr>
      </w:pPr>
    </w:p>
    <w:p w14:paraId="7044FFBF" w14:textId="77777777" w:rsidR="00477CA4" w:rsidRPr="00824672" w:rsidRDefault="00477CA4" w:rsidP="00477CA4">
      <w:pPr>
        <w:rPr>
          <w:lang w:val="vi-VN"/>
        </w:rPr>
      </w:pPr>
    </w:p>
    <w:p w14:paraId="22144477" w14:textId="77777777" w:rsidR="00477CA4" w:rsidRPr="00824672" w:rsidRDefault="00477CA4" w:rsidP="00477CA4">
      <w:pPr>
        <w:rPr>
          <w:lang w:val="vi-VN"/>
        </w:rPr>
      </w:pPr>
    </w:p>
    <w:p w14:paraId="7E93494A" w14:textId="77777777" w:rsidR="00477CA4" w:rsidRPr="00824672" w:rsidRDefault="00477CA4" w:rsidP="00477CA4">
      <w:pPr>
        <w:rPr>
          <w:lang w:val="vi-VN"/>
        </w:rPr>
      </w:pPr>
    </w:p>
    <w:p w14:paraId="736FA7B2" w14:textId="77777777" w:rsidR="00477CA4" w:rsidRPr="00824672" w:rsidRDefault="00477CA4" w:rsidP="00477CA4">
      <w:pPr>
        <w:rPr>
          <w:lang w:val="vi-VN"/>
        </w:rPr>
      </w:pPr>
    </w:p>
    <w:p w14:paraId="1D8155C5" w14:textId="77777777" w:rsidR="00477CA4" w:rsidRPr="00824672" w:rsidRDefault="00477CA4" w:rsidP="00477CA4">
      <w:pPr>
        <w:rPr>
          <w:lang w:val="vi-VN"/>
        </w:rPr>
      </w:pPr>
    </w:p>
    <w:p w14:paraId="05C43505" w14:textId="77777777" w:rsidR="00477CA4" w:rsidRPr="00824672" w:rsidRDefault="00477CA4" w:rsidP="00477CA4">
      <w:pPr>
        <w:rPr>
          <w:lang w:val="vi-VN"/>
        </w:rPr>
      </w:pPr>
    </w:p>
    <w:p w14:paraId="5332BB1C" w14:textId="77777777" w:rsidR="00477CA4" w:rsidRPr="00824672" w:rsidRDefault="00477CA4" w:rsidP="00477CA4">
      <w:pPr>
        <w:rPr>
          <w:lang w:val="vi-VN"/>
        </w:rPr>
      </w:pPr>
    </w:p>
    <w:p w14:paraId="5C410726" w14:textId="77777777" w:rsidR="00477CA4" w:rsidRPr="00824672" w:rsidRDefault="00477CA4" w:rsidP="00477CA4">
      <w:pPr>
        <w:rPr>
          <w:lang w:val="vi-VN"/>
        </w:rPr>
      </w:pPr>
    </w:p>
    <w:p w14:paraId="45BC1ED0" w14:textId="77777777" w:rsidR="00477CA4" w:rsidRPr="00824672" w:rsidRDefault="00477CA4" w:rsidP="00477CA4">
      <w:pPr>
        <w:rPr>
          <w:lang w:val="vi-VN"/>
        </w:rPr>
      </w:pPr>
    </w:p>
    <w:p w14:paraId="5CF6DB84" w14:textId="77777777" w:rsidR="00477CA4" w:rsidRPr="00824672" w:rsidRDefault="00477CA4" w:rsidP="00477CA4">
      <w:pPr>
        <w:rPr>
          <w:lang w:val="vi-VN"/>
        </w:rPr>
      </w:pPr>
    </w:p>
    <w:p w14:paraId="05503B83" w14:textId="77777777" w:rsidR="00477CA4" w:rsidRPr="00824672" w:rsidRDefault="00477CA4" w:rsidP="00477CA4">
      <w:pPr>
        <w:rPr>
          <w:lang w:val="vi-VN"/>
        </w:rPr>
      </w:pPr>
    </w:p>
    <w:p w14:paraId="7207BAEC" w14:textId="77777777" w:rsidR="00477CA4" w:rsidRPr="00824672" w:rsidRDefault="00477CA4" w:rsidP="00477CA4">
      <w:pPr>
        <w:rPr>
          <w:lang w:val="vi-VN"/>
        </w:rPr>
      </w:pPr>
    </w:p>
    <w:p w14:paraId="2D9AE1A0" w14:textId="77777777" w:rsidR="00477CA4" w:rsidRPr="00824672" w:rsidRDefault="00477CA4" w:rsidP="00477CA4">
      <w:pPr>
        <w:rPr>
          <w:lang w:val="vi-VN"/>
        </w:rPr>
      </w:pPr>
    </w:p>
    <w:p w14:paraId="29CE9490" w14:textId="77777777" w:rsidR="00477CA4" w:rsidRPr="00824672" w:rsidRDefault="00477CA4" w:rsidP="00477CA4">
      <w:pPr>
        <w:rPr>
          <w:lang w:val="vi-VN"/>
        </w:rPr>
      </w:pPr>
    </w:p>
    <w:p w14:paraId="75261F31" w14:textId="77777777" w:rsidR="00477CA4" w:rsidRPr="00824672" w:rsidRDefault="00477CA4" w:rsidP="00477CA4">
      <w:pPr>
        <w:rPr>
          <w:lang w:val="vi-VN"/>
        </w:rPr>
      </w:pPr>
    </w:p>
    <w:p w14:paraId="5287948F" w14:textId="77777777" w:rsidR="00477CA4" w:rsidRPr="00824672" w:rsidRDefault="00477CA4" w:rsidP="00477CA4">
      <w:pPr>
        <w:rPr>
          <w:lang w:val="vi-VN"/>
        </w:rPr>
      </w:pPr>
    </w:p>
    <w:p w14:paraId="365B123C" w14:textId="77777777" w:rsidR="00477CA4" w:rsidRPr="00824672" w:rsidRDefault="00477CA4" w:rsidP="00477CA4">
      <w:pPr>
        <w:rPr>
          <w:lang w:val="vi-VN"/>
        </w:rPr>
      </w:pPr>
    </w:p>
    <w:p w14:paraId="5ED74AEE" w14:textId="77777777" w:rsidR="00477CA4" w:rsidRPr="00824672" w:rsidRDefault="00477CA4" w:rsidP="00477CA4">
      <w:pPr>
        <w:rPr>
          <w:lang w:val="vi-VN"/>
        </w:rPr>
      </w:pPr>
    </w:p>
    <w:p w14:paraId="04628314" w14:textId="77777777" w:rsidR="00477CA4" w:rsidRPr="00824672" w:rsidRDefault="00477CA4" w:rsidP="00477CA4">
      <w:pPr>
        <w:rPr>
          <w:lang w:val="vi-VN"/>
        </w:rPr>
      </w:pPr>
    </w:p>
    <w:p w14:paraId="3FF509EA" w14:textId="77777777" w:rsidR="00B46AEE" w:rsidRPr="005E3BA8" w:rsidRDefault="00B46AEE" w:rsidP="00B46AEE">
      <w:pPr>
        <w:pStyle w:val="Heading1"/>
        <w:spacing w:line="360" w:lineRule="auto"/>
        <w:jc w:val="left"/>
        <w:rPr>
          <w:rFonts w:ascii="Times New Roman" w:hAnsi="Times New Roman"/>
          <w:sz w:val="28"/>
          <w:szCs w:val="28"/>
        </w:rPr>
      </w:pPr>
      <w:r w:rsidRPr="005E3BA8">
        <w:rPr>
          <w:rFonts w:ascii="Times New Roman" w:hAnsi="Times New Roman"/>
          <w:sz w:val="28"/>
          <w:szCs w:val="28"/>
          <w:lang w:val="vi-VN"/>
        </w:rPr>
        <w:t xml:space="preserve">CHƯƠNG 1: </w:t>
      </w:r>
      <w:r w:rsidRPr="005E3BA8">
        <w:rPr>
          <w:rFonts w:ascii="Times New Roman" w:hAnsi="Times New Roman"/>
          <w:sz w:val="28"/>
          <w:szCs w:val="28"/>
        </w:rPr>
        <w:t>TÌM HIỂU</w:t>
      </w:r>
      <w:r w:rsidRPr="005E3BA8">
        <w:rPr>
          <w:rFonts w:ascii="Times New Roman" w:hAnsi="Times New Roman"/>
          <w:sz w:val="28"/>
          <w:szCs w:val="28"/>
          <w:lang w:val="vi-VN"/>
        </w:rPr>
        <w:t xml:space="preserve"> TỔNG QUAN VỀ </w:t>
      </w:r>
      <w:r w:rsidRPr="005E3BA8">
        <w:rPr>
          <w:rFonts w:ascii="Times New Roman" w:hAnsi="Times New Roman"/>
          <w:sz w:val="28"/>
          <w:szCs w:val="28"/>
        </w:rPr>
        <w:t>BÀI TOÁN NGHIÊN CỨU</w:t>
      </w:r>
    </w:p>
    <w:p w14:paraId="368A23DC" w14:textId="72BDB6DA" w:rsidR="00B46AEE" w:rsidRPr="00A926AE" w:rsidRDefault="00B46AEE" w:rsidP="00A926AE">
      <w:pPr>
        <w:pStyle w:val="Heading2"/>
        <w:numPr>
          <w:ilvl w:val="1"/>
          <w:numId w:val="14"/>
        </w:numPr>
        <w:rPr>
          <w:rFonts w:ascii="Times New Roman" w:hAnsi="Times New Roman" w:cs="Times New Roman"/>
          <w:b/>
          <w:bCs/>
          <w:color w:val="auto"/>
        </w:rPr>
      </w:pPr>
      <w:r w:rsidRPr="00A926AE">
        <w:rPr>
          <w:rFonts w:ascii="Times New Roman" w:hAnsi="Times New Roman" w:cs="Times New Roman"/>
          <w:b/>
          <w:bCs/>
          <w:color w:val="auto"/>
        </w:rPr>
        <w:t>Giới thiệu đơn vị thực tập</w:t>
      </w:r>
    </w:p>
    <w:p w14:paraId="70CFAFBF" w14:textId="77777777" w:rsidR="00294DF6" w:rsidRPr="00294DF6" w:rsidRDefault="00294DF6" w:rsidP="00294DF6">
      <w:pPr>
        <w:pStyle w:val="FormChuan"/>
      </w:pPr>
      <w:r w:rsidRPr="00294DF6">
        <w:t>OpenWay Group được thành lập vào năm 1995, hiện đã phát triển thành một công ty toàn cầu với trụ sở chính tại Brussels - Vương quốc Bỉ với 17 văn phòng đại diện trên khắp thế giới, bao gồm Anh, Mỹ, Canada, Síp, Nga, UAE, Ukraine, Bồ Đào Nha, Nam Phi, Kenya, Peru, Singapore, Thái Lan, Indonesia, Malaysia, Philippines và Việt Nam.</w:t>
      </w:r>
    </w:p>
    <w:p w14:paraId="4E8FC138" w14:textId="77777777" w:rsidR="00294DF6" w:rsidRPr="00294DF6" w:rsidRDefault="00294DF6" w:rsidP="00294DF6">
      <w:pPr>
        <w:pStyle w:val="FormChuan"/>
      </w:pPr>
      <w:r w:rsidRPr="00294DF6">
        <w:t xml:space="preserve"> Từ năm 2009 tới nay, OpenWay luôn được Gartner xếp hạng số 1 về giải pháp thanh toán kỹ thuật số (Digital Payment Processing Software) và từ năm 2016 được OVUM xếp hạng là công ty hàng đầu về giải pháp ví kỹ thuật số (Leader in Digital Wallet Software). Nền tảng của OpenWay là hệ thống WAY4, giải pháp hệ thống thanh toán toàn diện cho các tổ chức tài chính thực hiện các nghiệp vụ thanh toán. WAY4 hiện đảm bảo xử lý giao dịch 24/7 tại 45 quốc gia với quy mô hỗ trợ hơn 3.000 TPS, hơn 180 triệu thẻ và 20 nghìn chi nhánh vận hành trên 11 múi giờ khác nhau khắp thế giới. Các giải pháp WAY4 tuân thủ SEPA, được chứng nhận bởi Visa, MasterCard, AMEX, Diners Club, JCB, CUP và PCI DSS. </w:t>
      </w:r>
    </w:p>
    <w:p w14:paraId="19D14865" w14:textId="35DEE63F" w:rsidR="00294DF6" w:rsidRPr="00294DF6" w:rsidRDefault="00294DF6" w:rsidP="00294DF6">
      <w:pPr>
        <w:pStyle w:val="FormChuan"/>
      </w:pPr>
      <w:r w:rsidRPr="00294DF6">
        <w:t>OpenWay bắt đầu cung cấp giải pháp WAY4 vào Việt Nam từ năm 2005, đến nay đã có 12 ngân hàng và tổ chức tài chính sử dụng hệ thống WAY4 bao gồm 10 Ngân hàng TMCP là Ngân hàng TMCP Á Châu – ACB bank, Ngân hàng TMCP Quân đội – MB bank, Ngân hàng TMCP Việt Nam Thịnh vượng – VP bank, Ngân hàng TMCP Hàng Hải Việt Nam - MSB, Ngân hàng TMCP Đông Nam Á - Seabank, Ngân hàng TMCP Bảo Việt, Ngân hàng TMCP Xăng dầu Petrolimex – PG bank, Ngân hàng TMCP Nam Á, Ngân hàng TMCP Phương Đông – OCB bank, Ngân hàng TMCP Phát triển Nhà thành phố Hồ Chí Minh - HD bank; 02 tổ chức tài chính là FE Credit và Lotte Finance Vietnam.</w:t>
      </w:r>
    </w:p>
    <w:p w14:paraId="5B81F2B0" w14:textId="7B081211" w:rsidR="00B46AEE" w:rsidRPr="00A926AE" w:rsidRDefault="00B46AEE" w:rsidP="00A926AE">
      <w:pPr>
        <w:pStyle w:val="ListParagraph"/>
        <w:numPr>
          <w:ilvl w:val="1"/>
          <w:numId w:val="14"/>
        </w:numPr>
        <w:spacing w:after="240" w:line="240" w:lineRule="auto"/>
        <w:jc w:val="both"/>
        <w:outlineLvl w:val="1"/>
        <w:rPr>
          <w:b/>
          <w:szCs w:val="26"/>
        </w:rPr>
      </w:pPr>
      <w:r w:rsidRPr="00A926AE">
        <w:rPr>
          <w:b/>
          <w:szCs w:val="26"/>
        </w:rPr>
        <w:t>Khảo sát và đánh giá hiện trạng</w:t>
      </w:r>
    </w:p>
    <w:p w14:paraId="4E4FA3C2" w14:textId="17FA4370" w:rsidR="00667A2B" w:rsidRPr="00667A2B" w:rsidRDefault="00B46AEE" w:rsidP="00667A2B">
      <w:pPr>
        <w:pStyle w:val="Heading3"/>
        <w:spacing w:line="360" w:lineRule="auto"/>
        <w:ind w:firstLine="567"/>
      </w:pPr>
      <w:r w:rsidRPr="005E3BA8">
        <w:rPr>
          <w:rFonts w:ascii="Times New Roman" w:hAnsi="Times New Roman" w:cs="Times New Roman"/>
          <w:b/>
          <w:i/>
          <w:color w:val="auto"/>
          <w:sz w:val="26"/>
          <w:szCs w:val="26"/>
        </w:rPr>
        <w:t>1.2.1 Thực trạng từ thiện trực tuyến</w:t>
      </w:r>
    </w:p>
    <w:p w14:paraId="24433BEE" w14:textId="782D152F" w:rsidR="00B46AEE" w:rsidRPr="007E245E" w:rsidRDefault="001D6CD4" w:rsidP="007E245E">
      <w:pPr>
        <w:pStyle w:val="FormChuan"/>
      </w:pPr>
      <w:r w:rsidRPr="007E245E">
        <w:rPr>
          <w:color w:val="FF0000"/>
          <w:shd w:val="clear" w:color="auto" w:fill="FFFFFF"/>
        </w:rPr>
        <w:t>T</w:t>
      </w:r>
      <w:r w:rsidR="00B46AEE" w:rsidRPr="007E245E">
        <w:rPr>
          <w:color w:val="FF0000"/>
          <w:shd w:val="clear" w:color="auto" w:fill="FFFFFF"/>
        </w:rPr>
        <w:t>rong những năm gần đây</w:t>
      </w:r>
      <w:r w:rsidRPr="007E245E">
        <w:rPr>
          <w:color w:val="FF0000"/>
          <w:shd w:val="clear" w:color="auto" w:fill="FFFFFF"/>
        </w:rPr>
        <w:t>,</w:t>
      </w:r>
      <w:r w:rsidR="00667A2B" w:rsidRPr="007E245E">
        <w:rPr>
          <w:color w:val="FF0000"/>
          <w:shd w:val="clear" w:color="auto" w:fill="FFFFFF"/>
        </w:rPr>
        <w:t xml:space="preserve"> qua việc thống kê xu hướng sử dụng ứng dụng từ thiện trực tuyến, kết quả thu được những con số cho thấy khả năng khai thác không nhỏ trong tương lai</w:t>
      </w:r>
      <w:r w:rsidR="00B46AEE" w:rsidRPr="007E245E">
        <w:rPr>
          <w:color w:val="FF0000"/>
          <w:shd w:val="clear" w:color="auto" w:fill="FFFFFF"/>
        </w:rPr>
        <w:t xml:space="preserve">. </w:t>
      </w:r>
      <w:r w:rsidR="00B46AEE" w:rsidRPr="007E245E">
        <w:rPr>
          <w:color w:val="FF0000"/>
        </w:rPr>
        <w:t xml:space="preserve">Trên thế giới, doanh thu từ việc gây quỹ trực tuyến </w:t>
      </w:r>
      <w:r w:rsidR="00667A2B" w:rsidRPr="007E245E">
        <w:rPr>
          <w:color w:val="FF0000"/>
        </w:rPr>
        <w:t xml:space="preserve">của các tổ chức phi lợi </w:t>
      </w:r>
      <w:r w:rsidR="00667A2B" w:rsidRPr="007E245E">
        <w:rPr>
          <w:color w:val="FF0000"/>
        </w:rPr>
        <w:lastRenderedPageBreak/>
        <w:t>nhuận</w:t>
      </w:r>
      <w:r w:rsidR="00B46AEE" w:rsidRPr="007E245E">
        <w:rPr>
          <w:color w:val="FF0000"/>
        </w:rPr>
        <w:t xml:space="preserve"> trong năm 2017</w:t>
      </w:r>
      <w:r w:rsidR="00667A2B" w:rsidRPr="007E245E">
        <w:rPr>
          <w:color w:val="FF0000"/>
        </w:rPr>
        <w:t xml:space="preserve"> tăng 23%</w:t>
      </w:r>
      <w:r w:rsidR="00B46AEE" w:rsidRPr="007E245E">
        <w:rPr>
          <w:color w:val="FF0000"/>
        </w:rPr>
        <w:t xml:space="preserve">, </w:t>
      </w:r>
      <w:r w:rsidR="007E245E" w:rsidRPr="007E245E">
        <w:rPr>
          <w:color w:val="FF0000"/>
        </w:rPr>
        <w:t>tỷ lệ tăng vượt 8% mức tăng hàng năm</w:t>
      </w:r>
      <w:r w:rsidR="00B46AEE" w:rsidRPr="007E245E">
        <w:rPr>
          <w:color w:val="FF0000"/>
        </w:rPr>
        <w:t>,</w:t>
      </w:r>
      <w:r w:rsidR="00B06279" w:rsidRPr="007E245E">
        <w:rPr>
          <w:color w:val="FF0000"/>
        </w:rPr>
        <w:t xml:space="preserve"> trong cùng năm, qua việc sử dụng thiết bị di động, số lượng giao dịch hoàn thành tăng 50% [1]</w:t>
      </w:r>
      <w:r w:rsidR="00B46AEE" w:rsidRPr="007E245E">
        <w:rPr>
          <w:color w:val="FF0000"/>
          <w:shd w:val="clear" w:color="auto" w:fill="FFFFFF"/>
        </w:rPr>
        <w:t>,</w:t>
      </w:r>
      <w:r w:rsidR="00B46AEE" w:rsidRPr="007E245E">
        <w:rPr>
          <w:color w:val="FF0000"/>
        </w:rPr>
        <w:t xml:space="preserve"> các nhà tài trợ trên thế giới ưa thích hình thức từ thiện online</w:t>
      </w:r>
      <w:r w:rsidR="00B06279" w:rsidRPr="007E245E">
        <w:rPr>
          <w:color w:val="FF0000"/>
        </w:rPr>
        <w:t xml:space="preserve"> chiếm 61%, tăng</w:t>
      </w:r>
      <w:r w:rsidR="00B46AEE" w:rsidRPr="007E245E">
        <w:rPr>
          <w:color w:val="FF0000"/>
        </w:rPr>
        <w:t xml:space="preserve"> gấp hơn 4 lần hình thức từ thiện khác [2]. </w:t>
      </w:r>
      <w:r w:rsidR="00B46AEE" w:rsidRPr="00F82E0E">
        <w:rPr>
          <w:color w:val="FF0000"/>
        </w:rPr>
        <w:t>Tại Việt Nam, theo khảo sát về chi tiêu có ý thức và hoạt động từ thiện của Mastercard năm 2017, người Việt Nam dẫn đầu khu vực Châu Á - Thái Bình Dương về hoạt động từ thiện, người tiêu dùng đóng góp cho từ thiện</w:t>
      </w:r>
      <w:r w:rsidR="00F82E0E" w:rsidRPr="00F82E0E">
        <w:rPr>
          <w:color w:val="FF0000"/>
        </w:rPr>
        <w:t xml:space="preserve"> chiếm 78,5%</w:t>
      </w:r>
      <w:r w:rsidR="00B46AEE" w:rsidRPr="00F82E0E">
        <w:rPr>
          <w:color w:val="FF0000"/>
        </w:rPr>
        <w:t>, Thái Lan</w:t>
      </w:r>
      <w:r w:rsidR="00F82E0E" w:rsidRPr="00F82E0E">
        <w:rPr>
          <w:color w:val="FF0000"/>
        </w:rPr>
        <w:t xml:space="preserve"> đứng vị trí thứ 2 với</w:t>
      </w:r>
      <w:r w:rsidR="00B46AEE" w:rsidRPr="00F82E0E">
        <w:rPr>
          <w:color w:val="FF0000"/>
        </w:rPr>
        <w:t xml:space="preserve"> (66,3%)</w:t>
      </w:r>
      <w:r w:rsidR="00F82E0E" w:rsidRPr="00F82E0E">
        <w:rPr>
          <w:color w:val="FF0000"/>
        </w:rPr>
        <w:t>, tiếp theo đó là</w:t>
      </w:r>
      <w:r w:rsidR="00B46AEE" w:rsidRPr="00F82E0E">
        <w:rPr>
          <w:color w:val="FF0000"/>
        </w:rPr>
        <w:t xml:space="preserve"> HongKong (60,2%).</w:t>
      </w:r>
      <w:r w:rsidR="00B46AEE" w:rsidRPr="002447C1">
        <w:rPr>
          <w:color w:val="FF0000"/>
        </w:rPr>
        <w:t xml:space="preserve"> </w:t>
      </w:r>
      <w:r w:rsidR="00F82E0E" w:rsidRPr="002447C1">
        <w:rPr>
          <w:color w:val="FF0000"/>
        </w:rPr>
        <w:t>Thông qua việc khảo sát</w:t>
      </w:r>
      <w:r w:rsidR="002447C1" w:rsidRPr="002447C1">
        <w:rPr>
          <w:color w:val="FF0000"/>
        </w:rPr>
        <w:t xml:space="preserve"> ½ số người tiêu dùng vào tháng 11 năm 2016, 50,4% trong số họ trả lời rằng họ có đóng góp cho các hoạt động từ thiện, tăng nhẹ so với năm trước (49.,9%) [3].</w:t>
      </w:r>
    </w:p>
    <w:p w14:paraId="425ED4E1" w14:textId="73B59998" w:rsidR="00B46AEE" w:rsidRPr="00F71D18" w:rsidRDefault="00B46AEE" w:rsidP="00B46AEE">
      <w:pPr>
        <w:pStyle w:val="FormChuan"/>
        <w:rPr>
          <w:rFonts w:eastAsia="Times New Roman" w:cs="Times New Roman"/>
          <w:szCs w:val="26"/>
          <w:shd w:val="clear" w:color="auto" w:fill="FFFFFF"/>
        </w:rPr>
      </w:pPr>
      <w:r w:rsidRPr="000654B0">
        <w:rPr>
          <w:rFonts w:cs="Times New Roman"/>
          <w:color w:val="FF0000"/>
          <w:szCs w:val="26"/>
        </w:rPr>
        <w:t>Hiện nay, không chỉ ở Việt Nam mà còn ở các nước khác trên thế giới</w:t>
      </w:r>
      <w:r w:rsidR="000654B0" w:rsidRPr="000654B0">
        <w:rPr>
          <w:rFonts w:cs="Times New Roman"/>
          <w:color w:val="FF0000"/>
          <w:szCs w:val="26"/>
        </w:rPr>
        <w:t>, với việc mạng xã hội phát triển nhanh chóng, các hình thức từ thiện mới cũng ra đời nhưng chủ yếu dưới dạng tự phát, thông qua các bài viết vận động, kêu gọi nhỏ lẻ, không rõ nguồn gốc gây ra những hệ lụy phức tạp (mạo danh, bịa đặt để lừa đảo, lợi dụng lòng tin để trục lợi cá nhân, v.v…).</w:t>
      </w:r>
      <w:r w:rsidR="000654B0">
        <w:rPr>
          <w:rFonts w:cs="Times New Roman"/>
          <w:szCs w:val="26"/>
        </w:rPr>
        <w:t xml:space="preserve"> </w:t>
      </w:r>
      <w:r w:rsidR="000654B0" w:rsidRPr="00077707">
        <w:rPr>
          <w:rFonts w:cs="Times New Roman"/>
          <w:color w:val="FF0000"/>
          <w:szCs w:val="26"/>
        </w:rPr>
        <w:t>Do đó</w:t>
      </w:r>
      <w:r w:rsidRPr="00077707">
        <w:rPr>
          <w:rFonts w:cs="Times New Roman"/>
          <w:color w:val="FF0000"/>
          <w:szCs w:val="26"/>
        </w:rPr>
        <w:t xml:space="preserve">, </w:t>
      </w:r>
      <w:hyperlink r:id="rId5" w:history="1">
        <w:r w:rsidRPr="00077707">
          <w:rPr>
            <w:rFonts w:eastAsia="Times New Roman" w:cs="Times New Roman"/>
            <w:color w:val="FF0000"/>
            <w:szCs w:val="26"/>
          </w:rPr>
          <w:t>94% các nhà tài trợ đồng ý</w:t>
        </w:r>
      </w:hyperlink>
      <w:r w:rsidRPr="00077707">
        <w:rPr>
          <w:rFonts w:eastAsia="Times New Roman" w:cs="Times New Roman"/>
          <w:color w:val="FF0000"/>
          <w:szCs w:val="26"/>
        </w:rPr>
        <w:t> rằng trong thời đại kỹ thuật số,</w:t>
      </w:r>
      <w:r w:rsidR="000654B0" w:rsidRPr="00077707">
        <w:rPr>
          <w:rFonts w:eastAsia="Times New Roman" w:cs="Times New Roman"/>
          <w:color w:val="FF0000"/>
          <w:szCs w:val="26"/>
        </w:rPr>
        <w:t xml:space="preserve"> để duy trì sự phù hợp,</w:t>
      </w:r>
      <w:r w:rsidRPr="00077707">
        <w:rPr>
          <w:rFonts w:eastAsia="Times New Roman" w:cs="Times New Roman"/>
          <w:color w:val="FF0000"/>
          <w:szCs w:val="26"/>
        </w:rPr>
        <w:t xml:space="preserve"> </w:t>
      </w:r>
      <w:r w:rsidR="000654B0" w:rsidRPr="00077707">
        <w:rPr>
          <w:rFonts w:eastAsia="Times New Roman" w:cs="Times New Roman"/>
          <w:color w:val="FF0000"/>
          <w:szCs w:val="26"/>
        </w:rPr>
        <w:t>việc</w:t>
      </w:r>
      <w:r w:rsidRPr="00077707">
        <w:rPr>
          <w:rFonts w:eastAsia="Times New Roman" w:cs="Times New Roman"/>
          <w:color w:val="FF0000"/>
          <w:szCs w:val="26"/>
        </w:rPr>
        <w:t xml:space="preserve"> đầu tư nguồn lực tài chính và nhân viên vào phát triển ứng dụng từ thiện</w:t>
      </w:r>
      <w:r w:rsidR="000654B0" w:rsidRPr="00077707">
        <w:rPr>
          <w:rFonts w:eastAsia="Times New Roman" w:cs="Times New Roman"/>
          <w:color w:val="FF0000"/>
          <w:szCs w:val="26"/>
        </w:rPr>
        <w:t xml:space="preserve"> của các tổ chức phi lợi nhuận và phi chính phủ là rất cần thiết</w:t>
      </w:r>
      <w:r w:rsidRPr="00077707">
        <w:rPr>
          <w:rFonts w:eastAsia="Times New Roman" w:cs="Times New Roman"/>
          <w:color w:val="FF0000"/>
          <w:szCs w:val="26"/>
        </w:rPr>
        <w:t xml:space="preserve"> [2].</w:t>
      </w:r>
      <w:r w:rsidRPr="00077707">
        <w:rPr>
          <w:rFonts w:cs="Times New Roman"/>
          <w:color w:val="FF0000"/>
          <w:szCs w:val="26"/>
        </w:rPr>
        <w:t xml:space="preserve"> Rất nhiều các phần mềm, ứng dụng, hệ sinh thái thiện nguyện</w:t>
      </w:r>
      <w:r w:rsidR="00077707" w:rsidRPr="00077707">
        <w:rPr>
          <w:rFonts w:cs="Times New Roman"/>
          <w:color w:val="FF0000"/>
          <w:szCs w:val="26"/>
        </w:rPr>
        <w:t xml:space="preserve"> được các tổ chức uy tín trên thế giới và Việt Nam cho ra mắt đã</w:t>
      </w:r>
      <w:r w:rsidRPr="00077707">
        <w:rPr>
          <w:rFonts w:cs="Times New Roman"/>
          <w:color w:val="FF0000"/>
          <w:szCs w:val="26"/>
        </w:rPr>
        <w:t xml:space="preserve"> tạo dựng</w:t>
      </w:r>
      <w:r w:rsidR="00077707" w:rsidRPr="00077707">
        <w:rPr>
          <w:rFonts w:cs="Times New Roman"/>
          <w:color w:val="FF0000"/>
          <w:szCs w:val="26"/>
        </w:rPr>
        <w:t xml:space="preserve"> được</w:t>
      </w:r>
      <w:r w:rsidRPr="00077707">
        <w:rPr>
          <w:rFonts w:cs="Times New Roman"/>
          <w:color w:val="FF0000"/>
          <w:szCs w:val="26"/>
        </w:rPr>
        <w:t xml:space="preserve"> niềm tin lớn và sự gắn bó từ người </w:t>
      </w:r>
      <w:r w:rsidR="00077707" w:rsidRPr="00077707">
        <w:rPr>
          <w:rFonts w:cs="Times New Roman"/>
          <w:color w:val="FF0000"/>
          <w:szCs w:val="26"/>
        </w:rPr>
        <w:t>dung, tiêu biểu như</w:t>
      </w:r>
      <w:r w:rsidRPr="00077707">
        <w:rPr>
          <w:rFonts w:cs="Times New Roman"/>
          <w:color w:val="FF0000"/>
          <w:szCs w:val="26"/>
        </w:rPr>
        <w:t>:</w:t>
      </w:r>
      <w:r w:rsidR="00077707" w:rsidRPr="00077707">
        <w:rPr>
          <w:rFonts w:cs="Times New Roman"/>
          <w:color w:val="FF0000"/>
          <w:szCs w:val="26"/>
        </w:rPr>
        <w:t xml:space="preserve"> </w:t>
      </w:r>
      <w:r w:rsidR="00077707" w:rsidRPr="00077707">
        <w:rPr>
          <w:rFonts w:eastAsia="Times New Roman" w:cs="Times New Roman"/>
          <w:color w:val="FF0000"/>
          <w:szCs w:val="26"/>
        </w:rPr>
        <w:t>gây quỹ từ thiện bằng việc</w:t>
      </w:r>
      <w:r w:rsidRPr="00077707">
        <w:rPr>
          <w:rFonts w:cs="Times New Roman"/>
          <w:color w:val="FF0000"/>
          <w:szCs w:val="26"/>
        </w:rPr>
        <w:t xml:space="preserve"> </w:t>
      </w:r>
      <w:r w:rsidRPr="00077707">
        <w:rPr>
          <w:rFonts w:eastAsia="Times New Roman" w:cs="Times New Roman"/>
          <w:color w:val="FF0000"/>
          <w:szCs w:val="26"/>
        </w:rPr>
        <w:t xml:space="preserve">xem tin tức từ trình duyệt Donate Browser; </w:t>
      </w:r>
      <w:r w:rsidR="00077707" w:rsidRPr="00077707">
        <w:rPr>
          <w:rFonts w:eastAsia="Times New Roman" w:cs="Times New Roman"/>
          <w:color w:val="FF0000"/>
          <w:szCs w:val="26"/>
        </w:rPr>
        <w:t xml:space="preserve">trả lời khảo sát để gây quỹ từ ứng dụng </w:t>
      </w:r>
      <w:r w:rsidRPr="00077707">
        <w:rPr>
          <w:rFonts w:eastAsia="Times New Roman" w:cs="Times New Roman"/>
          <w:color w:val="FF0000"/>
          <w:szCs w:val="26"/>
          <w:shd w:val="clear" w:color="auto" w:fill="FFFFFF"/>
        </w:rPr>
        <w:t>Give2Charity [4]</w:t>
      </w:r>
      <w:r w:rsidR="00077707" w:rsidRPr="00077707">
        <w:rPr>
          <w:rFonts w:eastAsia="Times New Roman" w:cs="Times New Roman"/>
          <w:color w:val="FF0000"/>
          <w:szCs w:val="26"/>
          <w:shd w:val="clear" w:color="auto" w:fill="FFFFFF"/>
        </w:rPr>
        <w:t xml:space="preserve"> và</w:t>
      </w:r>
      <w:r w:rsidRPr="00077707">
        <w:rPr>
          <w:rFonts w:eastAsia="Times New Roman" w:cs="Times New Roman"/>
          <w:color w:val="FF0000"/>
          <w:szCs w:val="26"/>
          <w:shd w:val="clear" w:color="auto" w:fill="FFFFFF"/>
        </w:rPr>
        <w:t xml:space="preserve"> Happi [6];</w:t>
      </w:r>
      <w:r w:rsidR="00077707" w:rsidRPr="00077707">
        <w:rPr>
          <w:rFonts w:eastAsia="Times New Roman" w:cs="Times New Roman"/>
          <w:color w:val="FF0000"/>
          <w:szCs w:val="26"/>
          <w:shd w:val="clear" w:color="auto" w:fill="FFFFFF"/>
        </w:rPr>
        <w:t xml:space="preserve"> </w:t>
      </w:r>
      <w:r w:rsidR="00077707" w:rsidRPr="00077707">
        <w:rPr>
          <w:rFonts w:cs="Times New Roman"/>
          <w:color w:val="FF0000"/>
          <w:szCs w:val="26"/>
        </w:rPr>
        <w:t xml:space="preserve">chạy bộ để gây quỹ từ ứng dụng </w:t>
      </w:r>
      <w:r w:rsidR="00077707" w:rsidRPr="00077707">
        <w:rPr>
          <w:rFonts w:eastAsia="Times New Roman" w:cs="Times New Roman"/>
          <w:color w:val="FF0000"/>
          <w:szCs w:val="26"/>
        </w:rPr>
        <w:t>Charity Miles [4], Fit4Change;</w:t>
      </w:r>
      <w:r w:rsidRPr="00077707">
        <w:rPr>
          <w:rFonts w:eastAsia="Times New Roman" w:cs="Times New Roman"/>
          <w:color w:val="FF0000"/>
          <w:szCs w:val="26"/>
          <w:shd w:val="clear" w:color="auto" w:fill="FFFFFF"/>
        </w:rPr>
        <w:t xml:space="preserve"> </w:t>
      </w:r>
      <w:r w:rsidR="00077707" w:rsidRPr="00077707">
        <w:rPr>
          <w:rFonts w:eastAsia="Times New Roman" w:cs="Times New Roman"/>
          <w:color w:val="FF0000"/>
          <w:szCs w:val="26"/>
          <w:shd w:val="clear" w:color="auto" w:fill="FFFFFF"/>
        </w:rPr>
        <w:t>gây quỹ từ xem quảng cáo</w:t>
      </w:r>
      <w:r w:rsidRPr="00077707">
        <w:rPr>
          <w:rFonts w:eastAsia="Times New Roman" w:cs="Times New Roman"/>
          <w:color w:val="FF0000"/>
          <w:szCs w:val="26"/>
          <w:shd w:val="clear" w:color="auto" w:fill="FFFFFF"/>
        </w:rPr>
        <w:t xml:space="preserve"> </w:t>
      </w:r>
      <w:r w:rsidRPr="00077707">
        <w:rPr>
          <w:rFonts w:cs="Times New Roman"/>
          <w:color w:val="FF0000"/>
          <w:szCs w:val="26"/>
        </w:rPr>
        <w:t xml:space="preserve">Lalas [7], Whaa.life; </w:t>
      </w:r>
      <w:r w:rsidR="00077707" w:rsidRPr="00077707">
        <w:rPr>
          <w:rFonts w:cs="Times New Roman"/>
          <w:color w:val="FF0000"/>
          <w:szCs w:val="26"/>
        </w:rPr>
        <w:t>hoàn tiền giao dịch để tạo quỹ từ thiện</w:t>
      </w:r>
      <w:r w:rsidRPr="00077707">
        <w:rPr>
          <w:rFonts w:cs="Times New Roman"/>
          <w:color w:val="FF0000"/>
          <w:szCs w:val="26"/>
        </w:rPr>
        <w:t xml:space="preserve"> </w:t>
      </w:r>
      <w:r w:rsidRPr="00077707">
        <w:rPr>
          <w:rFonts w:cs="Times New Roman"/>
          <w:color w:val="FF0000"/>
          <w:szCs w:val="26"/>
          <w:shd w:val="clear" w:color="auto" w:fill="FFFFFF"/>
        </w:rPr>
        <w:t>Momo [5], VinID [8]</w:t>
      </w:r>
      <w:r w:rsidRPr="00077707">
        <w:rPr>
          <w:rFonts w:eastAsia="Times New Roman" w:cs="Times New Roman"/>
          <w:color w:val="FF0000"/>
          <w:szCs w:val="26"/>
          <w:shd w:val="clear" w:color="auto" w:fill="FFFFFF"/>
        </w:rPr>
        <w:t xml:space="preserve"> và rất nhiều các hình thức từ thiện khác mà nhà hảo tâm</w:t>
      </w:r>
      <w:r w:rsidR="00077707" w:rsidRPr="00077707">
        <w:rPr>
          <w:rFonts w:eastAsia="Times New Roman" w:cs="Times New Roman"/>
          <w:color w:val="FF0000"/>
          <w:szCs w:val="26"/>
          <w:shd w:val="clear" w:color="auto" w:fill="FFFFFF"/>
        </w:rPr>
        <w:t xml:space="preserve"> không</w:t>
      </w:r>
      <w:r w:rsidRPr="00077707">
        <w:rPr>
          <w:rFonts w:eastAsia="Times New Roman" w:cs="Times New Roman"/>
          <w:color w:val="FF0000"/>
          <w:szCs w:val="26"/>
          <w:shd w:val="clear" w:color="auto" w:fill="FFFFFF"/>
        </w:rPr>
        <w:t xml:space="preserve"> </w:t>
      </w:r>
      <w:r w:rsidR="00077707" w:rsidRPr="00077707">
        <w:rPr>
          <w:rFonts w:eastAsia="Times New Roman" w:cs="Times New Roman"/>
          <w:color w:val="FF0000"/>
          <w:szCs w:val="26"/>
          <w:shd w:val="clear" w:color="auto" w:fill="FFFFFF"/>
        </w:rPr>
        <w:t>phải mất</w:t>
      </w:r>
      <w:r w:rsidRPr="00077707">
        <w:rPr>
          <w:rFonts w:eastAsia="Times New Roman" w:cs="Times New Roman"/>
          <w:color w:val="FF0000"/>
          <w:szCs w:val="26"/>
          <w:shd w:val="clear" w:color="auto" w:fill="FFFFFF"/>
        </w:rPr>
        <w:t xml:space="preserve"> quá nhiều thời gian, công sức và tiền bạc</w:t>
      </w:r>
      <w:r w:rsidR="00077707" w:rsidRPr="00077707">
        <w:rPr>
          <w:rFonts w:eastAsia="Times New Roman" w:cs="Times New Roman"/>
          <w:color w:val="FF0000"/>
          <w:szCs w:val="26"/>
          <w:shd w:val="clear" w:color="auto" w:fill="FFFFFF"/>
        </w:rPr>
        <w:t xml:space="preserve"> trong khi đó</w:t>
      </w:r>
      <w:r w:rsidRPr="00077707">
        <w:rPr>
          <w:rFonts w:eastAsia="Times New Roman" w:cs="Times New Roman"/>
          <w:color w:val="FF0000"/>
          <w:szCs w:val="26"/>
          <w:shd w:val="clear" w:color="auto" w:fill="FFFFFF"/>
        </w:rPr>
        <w:t xml:space="preserve"> vẫn có thể thực hiện đóng góp nhằm phát triển xã hội, đất nước. Trên thực tế, các ứng dụng từ thiện này đã đạt được những thành tích và sự ủng hộ không nhỏ từ phía các cá nhân, hộ gia đình hay ngay cả các tập thể, doanh nghiệp hảo tâm thực hiện gây quỹ trên cương vị các nhà tài trợ.</w:t>
      </w:r>
    </w:p>
    <w:p w14:paraId="4B199727" w14:textId="24ED6148" w:rsidR="00B46AEE" w:rsidRPr="00077707" w:rsidRDefault="00B46AEE" w:rsidP="00B46AEE">
      <w:pPr>
        <w:pStyle w:val="FormChuan"/>
        <w:rPr>
          <w:b/>
          <w:color w:val="FF0000"/>
          <w:szCs w:val="26"/>
        </w:rPr>
      </w:pPr>
      <w:r w:rsidRPr="00077707">
        <w:rPr>
          <w:rFonts w:eastAsia="Times New Roman" w:cs="Times New Roman"/>
          <w:color w:val="FF0000"/>
          <w:szCs w:val="26"/>
          <w:shd w:val="clear" w:color="auto" w:fill="FFFFFF"/>
        </w:rPr>
        <w:t xml:space="preserve">Cũng theo Nghị định 93/2019/NĐ-CP được Chính phủ ban hành ngày 25/11/2019, </w:t>
      </w:r>
      <w:r w:rsidR="00077707" w:rsidRPr="00077707">
        <w:rPr>
          <w:rFonts w:eastAsia="Times New Roman" w:cs="Times New Roman"/>
          <w:color w:val="FF0000"/>
          <w:szCs w:val="26"/>
          <w:shd w:val="clear" w:color="auto" w:fill="FFFFFF"/>
        </w:rPr>
        <w:t xml:space="preserve">việc </w:t>
      </w:r>
      <w:r w:rsidRPr="00077707">
        <w:rPr>
          <w:rFonts w:eastAsia="Times New Roman" w:cs="Times New Roman"/>
          <w:color w:val="FF0000"/>
          <w:szCs w:val="26"/>
          <w:shd w:val="clear" w:color="auto" w:fill="FFFFFF"/>
        </w:rPr>
        <w:t>công khai các khoản đóng góp</w:t>
      </w:r>
      <w:r w:rsidR="00077707" w:rsidRPr="00077707">
        <w:rPr>
          <w:rFonts w:eastAsia="Times New Roman" w:cs="Times New Roman"/>
          <w:color w:val="FF0000"/>
          <w:szCs w:val="26"/>
          <w:shd w:val="clear" w:color="auto" w:fill="FFFFFF"/>
        </w:rPr>
        <w:t xml:space="preserve"> các quỹ từ thiện, quỹ xã hội là trách nhiệm và nghĩa vụ</w:t>
      </w:r>
      <w:r w:rsidRPr="00077707">
        <w:rPr>
          <w:rFonts w:eastAsia="Times New Roman" w:cs="Times New Roman"/>
          <w:color w:val="FF0000"/>
          <w:szCs w:val="26"/>
          <w:shd w:val="clear" w:color="auto" w:fill="FFFFFF"/>
        </w:rPr>
        <w:t xml:space="preserve"> </w:t>
      </w:r>
      <w:r w:rsidR="00077707" w:rsidRPr="00077707">
        <w:rPr>
          <w:rFonts w:eastAsia="Times New Roman" w:cs="Times New Roman"/>
          <w:color w:val="FF0000"/>
          <w:szCs w:val="26"/>
          <w:shd w:val="clear" w:color="auto" w:fill="FFFFFF"/>
        </w:rPr>
        <w:t>của các tổ chức [9]. Điều này cho thấy, Chính phủ đặc biệt nhấn mạnh</w:t>
      </w:r>
      <w:r w:rsidRPr="00077707">
        <w:rPr>
          <w:rFonts w:eastAsia="Times New Roman" w:cs="Times New Roman"/>
          <w:color w:val="FF0000"/>
          <w:szCs w:val="26"/>
          <w:shd w:val="clear" w:color="auto" w:fill="FFFFFF"/>
        </w:rPr>
        <w:t xml:space="preserve"> tính minh bạch về tài chính </w:t>
      </w:r>
      <w:r w:rsidRPr="00077707">
        <w:rPr>
          <w:rFonts w:cs="Times New Roman"/>
          <w:color w:val="FF0000"/>
          <w:szCs w:val="26"/>
          <w:shd w:val="clear" w:color="auto" w:fill="FFFFFF"/>
        </w:rPr>
        <w:t xml:space="preserve">của </w:t>
      </w:r>
      <w:r w:rsidR="00077707" w:rsidRPr="00077707">
        <w:rPr>
          <w:rFonts w:cs="Times New Roman"/>
          <w:color w:val="FF0000"/>
          <w:szCs w:val="26"/>
          <w:shd w:val="clear" w:color="auto" w:fill="FFFFFF"/>
        </w:rPr>
        <w:t>việc</w:t>
      </w:r>
      <w:r w:rsidRPr="00077707">
        <w:rPr>
          <w:rFonts w:cs="Times New Roman"/>
          <w:color w:val="FF0000"/>
          <w:szCs w:val="26"/>
          <w:shd w:val="clear" w:color="auto" w:fill="FFFFFF"/>
        </w:rPr>
        <w:t xml:space="preserve"> gây quỹ xã hội, bài trừ các hành vi gian dối</w:t>
      </w:r>
      <w:r w:rsidR="00077707" w:rsidRPr="00077707">
        <w:rPr>
          <w:rFonts w:cs="Times New Roman"/>
          <w:color w:val="FF0000"/>
          <w:szCs w:val="26"/>
          <w:shd w:val="clear" w:color="auto" w:fill="FFFFFF"/>
        </w:rPr>
        <w:t>, tư lợi,</w:t>
      </w:r>
      <w:r w:rsidRPr="00077707">
        <w:rPr>
          <w:rFonts w:cs="Times New Roman"/>
          <w:color w:val="FF0000"/>
          <w:szCs w:val="26"/>
          <w:shd w:val="clear" w:color="auto" w:fill="FFFFFF"/>
        </w:rPr>
        <w:t xml:space="preserve"> vi phạm pháp luật</w:t>
      </w:r>
      <w:r w:rsidR="00077707" w:rsidRPr="00077707">
        <w:rPr>
          <w:rFonts w:cs="Times New Roman"/>
          <w:color w:val="FF0000"/>
          <w:szCs w:val="26"/>
          <w:shd w:val="clear" w:color="auto" w:fill="FFFFFF"/>
        </w:rPr>
        <w:t xml:space="preserve"> và góp phần gia tăng niềm tin trong cộng đồng</w:t>
      </w:r>
      <w:r w:rsidRPr="00077707">
        <w:rPr>
          <w:rFonts w:cs="Times New Roman"/>
          <w:color w:val="FF0000"/>
          <w:szCs w:val="26"/>
          <w:shd w:val="clear" w:color="auto" w:fill="FFFFFF"/>
        </w:rPr>
        <w:t>.</w:t>
      </w:r>
    </w:p>
    <w:p w14:paraId="2FC87DB9" w14:textId="77777777" w:rsidR="00B46AEE" w:rsidRPr="005E3BA8" w:rsidRDefault="00B46AEE" w:rsidP="00B46AEE">
      <w:pPr>
        <w:pStyle w:val="Heading3"/>
        <w:spacing w:line="360" w:lineRule="auto"/>
        <w:ind w:firstLine="567"/>
        <w:rPr>
          <w:rFonts w:ascii="Times New Roman" w:hAnsi="Times New Roman" w:cs="Times New Roman"/>
          <w:b/>
          <w:i/>
          <w:sz w:val="26"/>
          <w:szCs w:val="26"/>
        </w:rPr>
      </w:pPr>
      <w:r w:rsidRPr="005E3BA8">
        <w:rPr>
          <w:rFonts w:ascii="Times New Roman" w:hAnsi="Times New Roman" w:cs="Times New Roman"/>
          <w:b/>
          <w:i/>
          <w:color w:val="auto"/>
          <w:sz w:val="26"/>
          <w:szCs w:val="26"/>
        </w:rPr>
        <w:lastRenderedPageBreak/>
        <w:t>1.2.2 Xu hướng thanh toán điện tử</w:t>
      </w:r>
    </w:p>
    <w:p w14:paraId="398BF1C8" w14:textId="53FF7F95" w:rsidR="00B46AEE" w:rsidRPr="00C01C92" w:rsidRDefault="00C01C92" w:rsidP="00B46AEE">
      <w:pPr>
        <w:pStyle w:val="FormChuan"/>
        <w:rPr>
          <w:color w:val="FF0000"/>
          <w:shd w:val="clear" w:color="auto" w:fill="FFFFFF"/>
        </w:rPr>
      </w:pPr>
      <w:r w:rsidRPr="00C01C92">
        <w:rPr>
          <w:color w:val="FF0000"/>
          <w:shd w:val="clear" w:color="auto" w:fill="FFFFFF"/>
        </w:rPr>
        <w:t xml:space="preserve">Vào </w:t>
      </w:r>
      <w:r w:rsidR="00B46AEE" w:rsidRPr="00C01C92">
        <w:rPr>
          <w:color w:val="FF0000"/>
          <w:shd w:val="clear" w:color="auto" w:fill="FFFFFF"/>
        </w:rPr>
        <w:t>năm 2019,</w:t>
      </w:r>
      <w:r w:rsidRPr="00C01C92">
        <w:rPr>
          <w:color w:val="FF0000"/>
          <w:shd w:val="clear" w:color="auto" w:fill="FFFFFF"/>
        </w:rPr>
        <w:t xml:space="preserve"> theo một báo cáo thanh toán thế giới, các</w:t>
      </w:r>
      <w:r w:rsidR="00B46AEE" w:rsidRPr="00C01C92">
        <w:rPr>
          <w:color w:val="FF0000"/>
          <w:shd w:val="clear" w:color="auto" w:fill="FFFFFF"/>
        </w:rPr>
        <w:t xml:space="preserve"> </w:t>
      </w:r>
      <w:r w:rsidRPr="00C01C92">
        <w:rPr>
          <w:color w:val="FF0000"/>
          <w:shd w:val="clear" w:color="auto" w:fill="FFFFFF"/>
        </w:rPr>
        <w:t>giao dịch thanh toán phi tiền mặt ngày càng tăng,</w:t>
      </w:r>
      <w:r w:rsidR="00B46AEE" w:rsidRPr="00C01C92">
        <w:rPr>
          <w:color w:val="FF0000"/>
          <w:shd w:val="clear" w:color="auto" w:fill="FFFFFF"/>
        </w:rPr>
        <w:t xml:space="preserve"> đặc biệt là ở </w:t>
      </w:r>
      <w:r w:rsidRPr="00C01C92">
        <w:rPr>
          <w:color w:val="FF0000"/>
          <w:shd w:val="clear" w:color="auto" w:fill="FFFFFF"/>
        </w:rPr>
        <w:t>C</w:t>
      </w:r>
      <w:r w:rsidR="00B46AEE" w:rsidRPr="00C01C92">
        <w:rPr>
          <w:color w:val="FF0000"/>
          <w:shd w:val="clear" w:color="auto" w:fill="FFFFFF"/>
        </w:rPr>
        <w:t>hâu Á</w:t>
      </w:r>
      <w:r w:rsidRPr="00C01C92">
        <w:rPr>
          <w:color w:val="FF0000"/>
          <w:shd w:val="clear" w:color="auto" w:fill="FFFFFF"/>
        </w:rPr>
        <w:t xml:space="preserve"> với thị trường đang phát triển có </w:t>
      </w:r>
      <w:r w:rsidR="00B46AEE" w:rsidRPr="00C01C92">
        <w:rPr>
          <w:color w:val="FF0000"/>
          <w:shd w:val="clear" w:color="auto" w:fill="FFFFFF"/>
        </w:rPr>
        <w:t>mức tăng trưởng 32% trong khi đó:</w:t>
      </w:r>
      <w:r w:rsidRPr="00C01C92">
        <w:rPr>
          <w:color w:val="FF0000"/>
          <w:shd w:val="clear" w:color="auto" w:fill="FFFFFF"/>
        </w:rPr>
        <w:t xml:space="preserve"> C</w:t>
      </w:r>
      <w:r w:rsidR="00B46AEE" w:rsidRPr="00C01C92">
        <w:rPr>
          <w:color w:val="FF0000"/>
          <w:shd w:val="clear" w:color="auto" w:fill="FFFFFF"/>
        </w:rPr>
        <w:t>hâu Phi</w:t>
      </w:r>
      <w:r w:rsidRPr="00C01C92">
        <w:rPr>
          <w:color w:val="FF0000"/>
          <w:shd w:val="clear" w:color="auto" w:fill="FFFFFF"/>
        </w:rPr>
        <w:t>, Trung Đông và Trung Âu</w:t>
      </w:r>
      <w:r w:rsidR="00B46AEE" w:rsidRPr="00C01C92">
        <w:rPr>
          <w:color w:val="FF0000"/>
          <w:shd w:val="clear" w:color="auto" w:fill="FFFFFF"/>
        </w:rPr>
        <w:t xml:space="preserve"> tăng trưởng 19%, số tiền thanh toán không dùng tiền mặt trong quý thứ 3 của năm 2019 </w:t>
      </w:r>
      <w:r w:rsidRPr="00C01C92">
        <w:rPr>
          <w:color w:val="FF0000"/>
          <w:shd w:val="clear" w:color="auto" w:fill="FFFFFF"/>
        </w:rPr>
        <w:t xml:space="preserve">tại Trung Quốc </w:t>
      </w:r>
      <w:r w:rsidR="00B46AEE" w:rsidRPr="00C01C92">
        <w:rPr>
          <w:color w:val="FF0000"/>
          <w:shd w:val="clear" w:color="auto" w:fill="FFFFFF"/>
        </w:rPr>
        <w:t>tăng 54,8% so với cùng kỳ 2018 [10].</w:t>
      </w:r>
    </w:p>
    <w:p w14:paraId="48C75BC0" w14:textId="3FB18412" w:rsidR="00B46AEE" w:rsidRDefault="00B46AEE" w:rsidP="00B46AEE">
      <w:pPr>
        <w:pStyle w:val="FormChuan"/>
        <w:rPr>
          <w:b/>
        </w:rPr>
      </w:pPr>
      <w:r w:rsidRPr="00C01C92">
        <w:rPr>
          <w:color w:val="FF0000"/>
          <w:shd w:val="clear" w:color="auto" w:fill="FFFFFF"/>
        </w:rPr>
        <w:t xml:space="preserve">Trước sự bùng nổ của thanh toán không tiền mặt trên thế giới và sự chỉ đạo quyết liệt từ Chính Phủ, 2018 đã đánh dấu một năm thành công của nền kinh tế Việt Nam. </w:t>
      </w:r>
      <w:r w:rsidR="00C01C92" w:rsidRPr="00C01C92">
        <w:rPr>
          <w:color w:val="FF0000"/>
          <w:shd w:val="clear" w:color="auto" w:fill="FFFFFF"/>
        </w:rPr>
        <w:t>T</w:t>
      </w:r>
      <w:r w:rsidRPr="00C01C92">
        <w:rPr>
          <w:color w:val="FF0000"/>
          <w:shd w:val="clear" w:color="auto" w:fill="FFFFFF"/>
        </w:rPr>
        <w:t>ổng sản phẩm trong nước (GDP) của cả nước đã tăng 7,08%</w:t>
      </w:r>
      <w:r w:rsidR="00C01C92" w:rsidRPr="00C01C92">
        <w:rPr>
          <w:color w:val="FF0000"/>
          <w:shd w:val="clear" w:color="auto" w:fill="FFFFFF"/>
        </w:rPr>
        <w:t xml:space="preserve"> (theo số liệu của Tổng Cục Thống kê)</w:t>
      </w:r>
      <w:r w:rsidRPr="00C01C92">
        <w:rPr>
          <w:color w:val="FF0000"/>
          <w:shd w:val="clear" w:color="auto" w:fill="FFFFFF"/>
        </w:rPr>
        <w:t xml:space="preserve">, </w:t>
      </w:r>
      <w:r w:rsidR="00C01C92" w:rsidRPr="00C01C92">
        <w:rPr>
          <w:color w:val="FF0000"/>
          <w:shd w:val="clear" w:color="auto" w:fill="FFFFFF"/>
        </w:rPr>
        <w:t>trong vòng 12 năm qua thì đây có thể nói là mức tăng trưởng cao nhất</w:t>
      </w:r>
      <w:r w:rsidRPr="00C01C92">
        <w:rPr>
          <w:color w:val="FF0000"/>
          <w:shd w:val="clear" w:color="auto" w:fill="FFFFFF"/>
        </w:rPr>
        <w:t xml:space="preserve">, đồng thời tốc độ tăng trưởng này </w:t>
      </w:r>
      <w:r w:rsidR="00C01C92" w:rsidRPr="00C01C92">
        <w:rPr>
          <w:color w:val="FF0000"/>
          <w:shd w:val="clear" w:color="auto" w:fill="FFFFFF"/>
        </w:rPr>
        <w:t>còn</w:t>
      </w:r>
      <w:r w:rsidRPr="00C01C92">
        <w:rPr>
          <w:color w:val="FF0000"/>
          <w:shd w:val="clear" w:color="auto" w:fill="FFFFFF"/>
        </w:rPr>
        <w:t xml:space="preserve"> được duy trì trong 6 tháng đầu năm 2019 với mức 6,76%, cao hơn mức tăng 6 tháng giai đoạn 6 năm trở lại đây [11]. </w:t>
      </w:r>
      <w:r w:rsidR="00C01C92">
        <w:rPr>
          <w:color w:val="FF0000"/>
          <w:shd w:val="clear" w:color="auto" w:fill="FFFFFF"/>
        </w:rPr>
        <w:t>Tuy nhiên,</w:t>
      </w:r>
      <w:r w:rsidR="00C01C92" w:rsidRPr="003C7283">
        <w:rPr>
          <w:color w:val="FF0000"/>
          <w:shd w:val="clear" w:color="auto" w:fill="FFFFFF"/>
        </w:rPr>
        <w:t xml:space="preserve"> b</w:t>
      </w:r>
      <w:r w:rsidRPr="003C7283">
        <w:rPr>
          <w:color w:val="FF0000"/>
          <w:shd w:val="clear" w:color="auto" w:fill="FFFFFF"/>
        </w:rPr>
        <w:t xml:space="preserve">ên cạnh các kết quả đạt được, việc thúc đẩy thanh toán điện tử tại Việt Nam cũng gặp nhiều khó khăn liên quan đến quá trình hội nhập, thói quen dùng tiền mặt của người dân, </w:t>
      </w:r>
      <w:proofErr w:type="gramStart"/>
      <w:r w:rsidRPr="003C7283">
        <w:rPr>
          <w:color w:val="FF0000"/>
          <w:shd w:val="clear" w:color="auto" w:fill="FFFFFF"/>
        </w:rPr>
        <w:t>an</w:t>
      </w:r>
      <w:proofErr w:type="gramEnd"/>
      <w:r w:rsidRPr="003C7283">
        <w:rPr>
          <w:color w:val="FF0000"/>
          <w:shd w:val="clear" w:color="auto" w:fill="FFFFFF"/>
        </w:rPr>
        <w:t xml:space="preserve"> ninh mạng, hạ tầng kĩ thuật…  Chính vì vậy, giải pháp mà Ngân hàng Nhà nước hướng tới nhằm tiếp tục thúc đẩy thanh toán phi tiền mặt trong giai đoạn sắp tới đó là ngoài việc tiếp tục thực hiện các đề án phát triển, xây dựng các nghị định, v.v… thì giải pháp trọng tâm chính được đưa ra đó là</w:t>
      </w:r>
      <w:r w:rsidRPr="003C7283">
        <w:rPr>
          <w:rFonts w:ascii="Helvetica" w:hAnsi="Helvetica" w:cs="Helvetica"/>
          <w:color w:val="FF0000"/>
          <w:shd w:val="clear" w:color="auto" w:fill="FFFFFF"/>
        </w:rPr>
        <w:t> </w:t>
      </w:r>
      <w:r w:rsidRPr="003C7283">
        <w:rPr>
          <w:color w:val="FF0000"/>
          <w:shd w:val="clear" w:color="auto" w:fill="FFFFFF"/>
        </w:rPr>
        <w:t>ứng dụng mạnh mẽ công nghệ hiện đại vào hoạt động thanh toán, đẩy mạnh cung ứng dịch vụ trên thiết bị di động [12].</w:t>
      </w:r>
    </w:p>
    <w:p w14:paraId="2317A347" w14:textId="77777777" w:rsidR="00B46AEE" w:rsidRDefault="00B46AEE" w:rsidP="00A926AE">
      <w:pPr>
        <w:pStyle w:val="ListParagraph"/>
        <w:numPr>
          <w:ilvl w:val="1"/>
          <w:numId w:val="14"/>
        </w:numPr>
        <w:spacing w:after="240" w:line="240" w:lineRule="auto"/>
        <w:ind w:left="709"/>
        <w:jc w:val="both"/>
        <w:outlineLvl w:val="1"/>
        <w:rPr>
          <w:b/>
          <w:szCs w:val="26"/>
        </w:rPr>
      </w:pPr>
      <w:r w:rsidRPr="00F71D18">
        <w:rPr>
          <w:b/>
          <w:szCs w:val="26"/>
        </w:rPr>
        <w:t>Phác thảo ý tưởng</w:t>
      </w:r>
    </w:p>
    <w:p w14:paraId="5CDF9C0E" w14:textId="77777777" w:rsidR="00B46AEE" w:rsidRPr="00F71D18" w:rsidRDefault="00B46AEE" w:rsidP="00B46AEE">
      <w:pPr>
        <w:pStyle w:val="FormChuan"/>
        <w:rPr>
          <w:rFonts w:eastAsia="Times New Roman"/>
          <w:color w:val="000000"/>
        </w:rPr>
      </w:pPr>
      <w:r w:rsidRPr="00F71D18">
        <w:rPr>
          <w:rFonts w:eastAsia="Times New Roman"/>
          <w:i/>
          <w:color w:val="000000"/>
        </w:rPr>
        <w:t>Small-Giving</w:t>
      </w:r>
      <w:r w:rsidRPr="00F71D18">
        <w:rPr>
          <w:rFonts w:eastAsia="Times New Roman"/>
          <w:color w:val="000000"/>
        </w:rPr>
        <w:t xml:space="preserve"> là ứng dụng từ thiện trực tuyến trên nền tảng Mobile App và Web App được thiết kế với ý tưởng: </w:t>
      </w:r>
      <w:r w:rsidRPr="00F71D18">
        <w:t>Các nhà hảo tâm đăng kí sử dụng hệ thống có quyền trích nhỏ số dư tài khoản của mình để thực hiện quyên góp nhanh cho các hoạt động thiện nguyện đang được tổ chức bằng một vài thao tác đơn giản thông qua công nghệ thanh toán trực tuyến được tích hợp trên hệ thống.</w:t>
      </w:r>
    </w:p>
    <w:p w14:paraId="0972A6F2" w14:textId="77777777" w:rsidR="00B46AEE" w:rsidRDefault="00B46AEE" w:rsidP="00B46AEE">
      <w:pPr>
        <w:keepNext/>
        <w:spacing w:before="120" w:after="120" w:line="312" w:lineRule="auto"/>
        <w:jc w:val="center"/>
      </w:pPr>
      <w:r>
        <w:rPr>
          <w:noProof/>
        </w:rPr>
        <w:lastRenderedPageBreak/>
        <w:drawing>
          <wp:inline distT="0" distB="0" distL="0" distR="0" wp14:anchorId="21401D45" wp14:editId="33AFA4B4">
            <wp:extent cx="5049306" cy="27895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6761" cy="2815743"/>
                    </a:xfrm>
                    <a:prstGeom prst="rect">
                      <a:avLst/>
                    </a:prstGeom>
                  </pic:spPr>
                </pic:pic>
              </a:graphicData>
            </a:graphic>
          </wp:inline>
        </w:drawing>
      </w:r>
    </w:p>
    <w:p w14:paraId="0E7B4DEF" w14:textId="77777777" w:rsidR="00B46AEE" w:rsidRPr="00F71D18" w:rsidRDefault="00B46AEE" w:rsidP="00B46AEE">
      <w:pPr>
        <w:pStyle w:val="Caption"/>
        <w:jc w:val="center"/>
        <w:rPr>
          <w:rFonts w:eastAsia="Times New Roman" w:cs="Times New Roman"/>
          <w:b/>
          <w:color w:val="000000"/>
          <w:sz w:val="24"/>
          <w:szCs w:val="24"/>
        </w:rPr>
      </w:pPr>
      <w:r w:rsidRPr="00F71D18">
        <w:rPr>
          <w:color w:val="auto"/>
          <w:sz w:val="24"/>
          <w:szCs w:val="24"/>
        </w:rPr>
        <w:t xml:space="preserve">Hình </w:t>
      </w:r>
      <w:r w:rsidRPr="00F71D18">
        <w:rPr>
          <w:color w:val="auto"/>
          <w:sz w:val="24"/>
          <w:szCs w:val="24"/>
        </w:rPr>
        <w:fldChar w:fldCharType="begin"/>
      </w:r>
      <w:r w:rsidRPr="00F71D18">
        <w:rPr>
          <w:color w:val="auto"/>
          <w:sz w:val="24"/>
          <w:szCs w:val="24"/>
        </w:rPr>
        <w:instrText xml:space="preserve"> SEQ Hình \* ARABIC </w:instrText>
      </w:r>
      <w:r w:rsidRPr="00F71D18">
        <w:rPr>
          <w:color w:val="auto"/>
          <w:sz w:val="24"/>
          <w:szCs w:val="24"/>
        </w:rPr>
        <w:fldChar w:fldCharType="separate"/>
      </w:r>
      <w:r>
        <w:rPr>
          <w:noProof/>
          <w:color w:val="auto"/>
          <w:sz w:val="24"/>
          <w:szCs w:val="24"/>
        </w:rPr>
        <w:t>1</w:t>
      </w:r>
      <w:r w:rsidRPr="00F71D18">
        <w:rPr>
          <w:color w:val="auto"/>
          <w:sz w:val="24"/>
          <w:szCs w:val="24"/>
        </w:rPr>
        <w:fldChar w:fldCharType="end"/>
      </w:r>
      <w:r w:rsidRPr="00F71D18">
        <w:rPr>
          <w:color w:val="auto"/>
          <w:sz w:val="24"/>
          <w:szCs w:val="24"/>
        </w:rPr>
        <w:t>: Phác thảo ý tưởng ứng dụng</w:t>
      </w:r>
      <w:r>
        <w:rPr>
          <w:color w:val="auto"/>
          <w:sz w:val="24"/>
          <w:szCs w:val="24"/>
        </w:rPr>
        <w:t>.</w:t>
      </w:r>
    </w:p>
    <w:p w14:paraId="2B699042" w14:textId="77777777" w:rsidR="00B46AEE" w:rsidRPr="00F71D18" w:rsidRDefault="00B46AEE" w:rsidP="00B46AEE">
      <w:pPr>
        <w:spacing w:before="120" w:after="120" w:line="312" w:lineRule="auto"/>
        <w:ind w:firstLine="567"/>
        <w:rPr>
          <w:rFonts w:eastAsia="Times New Roman" w:cs="Times New Roman"/>
          <w:b/>
          <w:color w:val="000000"/>
          <w:szCs w:val="26"/>
        </w:rPr>
      </w:pPr>
      <w:r w:rsidRPr="00F71D18">
        <w:rPr>
          <w:rFonts w:eastAsia="Times New Roman" w:cs="Times New Roman"/>
          <w:b/>
          <w:color w:val="000000"/>
          <w:szCs w:val="26"/>
        </w:rPr>
        <w:t>Giai đoạn 1: Bắt đầu</w:t>
      </w:r>
    </w:p>
    <w:p w14:paraId="0BD003EE" w14:textId="77777777" w:rsidR="00B46AEE" w:rsidRPr="00F71D18" w:rsidRDefault="00B46AEE" w:rsidP="00B46AEE">
      <w:pPr>
        <w:pStyle w:val="FormChuan"/>
      </w:pPr>
      <w:r w:rsidRPr="00F71D18">
        <w:t>Nhà hảo tâm truy cập hệ thống, đăng kí tài khoản trên Mobile App hoặc Web App và tìm hiểu về các chương trình từ thiện sắp diễn ra được đăng tải trên hệ thống.</w:t>
      </w:r>
    </w:p>
    <w:p w14:paraId="46336DAB" w14:textId="77777777" w:rsidR="00B46AEE" w:rsidRPr="00F71D18" w:rsidRDefault="00B46AEE" w:rsidP="00B46AEE">
      <w:pPr>
        <w:spacing w:before="120" w:after="120" w:line="312" w:lineRule="auto"/>
        <w:ind w:firstLine="567"/>
        <w:rPr>
          <w:rFonts w:eastAsia="Times New Roman" w:cs="Times New Roman"/>
          <w:b/>
          <w:color w:val="000000"/>
          <w:szCs w:val="26"/>
        </w:rPr>
      </w:pPr>
      <w:r w:rsidRPr="00F71D18">
        <w:rPr>
          <w:rFonts w:eastAsia="Times New Roman" w:cs="Times New Roman"/>
          <w:b/>
          <w:color w:val="000000"/>
          <w:szCs w:val="26"/>
        </w:rPr>
        <w:t>Giai đoạn 2: Nạp tiền, thu thập tài khoản</w:t>
      </w:r>
    </w:p>
    <w:p w14:paraId="3E031968" w14:textId="77777777" w:rsidR="00B46AEE" w:rsidRPr="00F71D18" w:rsidRDefault="00B46AEE" w:rsidP="00B46AEE">
      <w:pPr>
        <w:pStyle w:val="FormChuan"/>
        <w:rPr>
          <w:b/>
        </w:rPr>
      </w:pPr>
      <w:r w:rsidRPr="00F71D18">
        <w:t>Nhà hảo tâm thực hiện nạp tiền bằng cách chuyển khoản đến tài khoản của câu lạc bộ với nội dung là thông tin đăng kí tài khoản.</w:t>
      </w:r>
    </w:p>
    <w:p w14:paraId="17F26DEB" w14:textId="77777777" w:rsidR="00B46AEE" w:rsidRPr="00F71D18" w:rsidRDefault="00B46AEE" w:rsidP="00B46AEE">
      <w:pPr>
        <w:pStyle w:val="FormChuan"/>
      </w:pPr>
      <w:r w:rsidRPr="00F71D18">
        <w:t>Các nhà hảo tâm cũng có thể thu thập thêm tài khoản của mình bằng cách điểm danh hàng ngày hoặc trả lời các câu hỏi khảo sát từ nhà tài trợ.</w:t>
      </w:r>
    </w:p>
    <w:p w14:paraId="4A6FA09E" w14:textId="77777777" w:rsidR="00B46AEE" w:rsidRPr="00F71D18" w:rsidRDefault="00B46AEE" w:rsidP="00B46AEE">
      <w:pPr>
        <w:spacing w:before="120" w:after="120" w:line="312" w:lineRule="auto"/>
        <w:ind w:firstLine="567"/>
        <w:rPr>
          <w:rFonts w:eastAsia="Times New Roman" w:cs="Times New Roman"/>
          <w:b/>
          <w:color w:val="000000"/>
          <w:szCs w:val="26"/>
        </w:rPr>
      </w:pPr>
      <w:r w:rsidRPr="00F71D18">
        <w:rPr>
          <w:rFonts w:eastAsia="Times New Roman" w:cs="Times New Roman"/>
          <w:b/>
          <w:color w:val="000000"/>
          <w:szCs w:val="26"/>
        </w:rPr>
        <w:t>Giai đoạn 3: Quyên góp</w:t>
      </w:r>
    </w:p>
    <w:p w14:paraId="3771BBD8" w14:textId="77777777" w:rsidR="00B46AEE" w:rsidRDefault="00B46AEE" w:rsidP="00B46AEE">
      <w:pPr>
        <w:pStyle w:val="FormChuan"/>
      </w:pPr>
      <w:r w:rsidRPr="00F71D18">
        <w:t>Nhà hảo tâm sử dụng số tiền mình đang có để quyết định ủng hộ cho các hoạt động thiện nguyện mà mình quan tâm, theo dõi thông tin chương trình trên trang tin tức, sử dụng tính năng đăng kí góp sức cho câu lạc bộ và tra cứu thành tích của mình trên bảng xếp hạng.</w:t>
      </w:r>
    </w:p>
    <w:p w14:paraId="5E672540" w14:textId="77777777" w:rsidR="00755456" w:rsidRPr="00824672" w:rsidRDefault="00755456" w:rsidP="00477CA4">
      <w:pPr>
        <w:rPr>
          <w:szCs w:val="26"/>
          <w:lang w:val="vi-VN"/>
        </w:rPr>
      </w:pPr>
    </w:p>
    <w:p w14:paraId="360CFCC4" w14:textId="77777777" w:rsidR="00755456" w:rsidRPr="00824672" w:rsidRDefault="00755456" w:rsidP="00477CA4">
      <w:pPr>
        <w:rPr>
          <w:szCs w:val="26"/>
          <w:lang w:val="vi-VN"/>
        </w:rPr>
      </w:pPr>
    </w:p>
    <w:p w14:paraId="2B49AFFD" w14:textId="77777777" w:rsidR="00755456" w:rsidRPr="00824672" w:rsidRDefault="00755456" w:rsidP="00477CA4">
      <w:pPr>
        <w:rPr>
          <w:szCs w:val="26"/>
          <w:lang w:val="vi-VN"/>
        </w:rPr>
      </w:pPr>
    </w:p>
    <w:p w14:paraId="44F14D02" w14:textId="77777777" w:rsidR="00755456" w:rsidRPr="00824672" w:rsidRDefault="00755456" w:rsidP="00477CA4">
      <w:pPr>
        <w:rPr>
          <w:szCs w:val="26"/>
          <w:lang w:val="vi-VN"/>
        </w:rPr>
      </w:pPr>
    </w:p>
    <w:p w14:paraId="6BA4EC5C" w14:textId="43E5D11F" w:rsidR="00A926AE" w:rsidRDefault="00A926AE" w:rsidP="00A926AE">
      <w:pPr>
        <w:pStyle w:val="Heading1"/>
        <w:spacing w:line="360" w:lineRule="auto"/>
        <w:jc w:val="left"/>
        <w:rPr>
          <w:rFonts w:ascii="Times New Roman" w:hAnsi="Times New Roman"/>
          <w:sz w:val="28"/>
          <w:szCs w:val="28"/>
        </w:rPr>
      </w:pPr>
      <w:r w:rsidRPr="005E3BA8">
        <w:rPr>
          <w:rFonts w:ascii="Times New Roman" w:hAnsi="Times New Roman"/>
          <w:sz w:val="28"/>
          <w:szCs w:val="28"/>
          <w:lang w:val="vi-VN"/>
        </w:rPr>
        <w:lastRenderedPageBreak/>
        <w:t xml:space="preserve">CHƯƠNG </w:t>
      </w:r>
      <w:r>
        <w:rPr>
          <w:rFonts w:ascii="Times New Roman" w:hAnsi="Times New Roman"/>
          <w:sz w:val="28"/>
          <w:szCs w:val="28"/>
        </w:rPr>
        <w:t>2</w:t>
      </w:r>
      <w:r w:rsidRPr="005E3BA8">
        <w:rPr>
          <w:rFonts w:ascii="Times New Roman" w:hAnsi="Times New Roman"/>
          <w:sz w:val="28"/>
          <w:szCs w:val="28"/>
          <w:lang w:val="vi-VN"/>
        </w:rPr>
        <w:t xml:space="preserve">: </w:t>
      </w:r>
      <w:r w:rsidRPr="005E3BA8">
        <w:rPr>
          <w:rFonts w:ascii="Times New Roman" w:hAnsi="Times New Roman"/>
          <w:sz w:val="28"/>
          <w:szCs w:val="28"/>
        </w:rPr>
        <w:t>TÌM HIỂU</w:t>
      </w:r>
      <w:r w:rsidRPr="005E3BA8">
        <w:rPr>
          <w:rFonts w:ascii="Times New Roman" w:hAnsi="Times New Roman"/>
          <w:sz w:val="28"/>
          <w:szCs w:val="28"/>
          <w:lang w:val="vi-VN"/>
        </w:rPr>
        <w:t xml:space="preserve"> </w:t>
      </w:r>
      <w:r>
        <w:rPr>
          <w:rFonts w:ascii="Times New Roman" w:hAnsi="Times New Roman"/>
          <w:sz w:val="28"/>
          <w:szCs w:val="28"/>
        </w:rPr>
        <w:t>CÁC CÔNG CỤ PHÁT TRIỂN ỨNG DỤNG</w:t>
      </w:r>
    </w:p>
    <w:p w14:paraId="232A0111" w14:textId="783DE16D" w:rsidR="00A926AE" w:rsidRDefault="00A926AE" w:rsidP="008C580F">
      <w:pPr>
        <w:pStyle w:val="Heading2"/>
        <w:numPr>
          <w:ilvl w:val="1"/>
          <w:numId w:val="16"/>
        </w:numPr>
        <w:spacing w:line="360" w:lineRule="auto"/>
        <w:rPr>
          <w:rFonts w:ascii="Times New Roman" w:hAnsi="Times New Roman" w:cs="Times New Roman"/>
          <w:b/>
          <w:bCs/>
          <w:color w:val="auto"/>
        </w:rPr>
      </w:pPr>
      <w:r>
        <w:rPr>
          <w:rFonts w:ascii="Times New Roman" w:hAnsi="Times New Roman" w:cs="Times New Roman"/>
          <w:b/>
          <w:bCs/>
          <w:color w:val="auto"/>
        </w:rPr>
        <w:t>Nền tảng Way4 Platform</w:t>
      </w:r>
    </w:p>
    <w:p w14:paraId="3813CF41" w14:textId="3D9A53B9"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1.1.</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Kiến trúc tổng thể nền tảng Way4Platform</w:t>
      </w:r>
    </w:p>
    <w:p w14:paraId="648AAB35" w14:textId="57973A67" w:rsidR="008C580F" w:rsidRDefault="00C12A2F" w:rsidP="008C580F">
      <w:pPr>
        <w:pStyle w:val="FormChuan"/>
      </w:pPr>
      <w:r>
        <w:t>OpenWay</w:t>
      </w:r>
      <w:r w:rsidR="00205B89">
        <w:t xml:space="preserve"> là một công ty toàn cầu với hơn 20 năm trong lĩnh vực thanh toán, </w:t>
      </w:r>
      <w:r w:rsidR="00525751">
        <w:t>20</w:t>
      </w:r>
      <w:r w:rsidR="00205B89">
        <w:t xml:space="preserve"> văn phòng đại diện trên thế giới, hơn 600 nhân viên, 140 khách hàng trên 45 quốc gia và vùng lãnh thổ khác nhau. Đối tượng khách hàng của OpenWay bao gồm 3 nhóm chính là Ngân </w:t>
      </w:r>
      <w:r w:rsidR="00205B89" w:rsidRPr="00072901">
        <w:t>hàng (Banesco/Nativa,Panama; Asia Commercial Bank, Vietnam; National Bank of Oman, vv…), các công ty cung cấp thiết bị vi xử lý (Nexus,</w:t>
      </w:r>
      <w:r w:rsidR="00072901" w:rsidRPr="00072901">
        <w:t xml:space="preserve"> </w:t>
      </w:r>
      <w:r w:rsidR="00205B89" w:rsidRPr="00072901">
        <w:t>Chile; NETS, Finland/Norway; MasterCard PTS, Poland</w:t>
      </w:r>
      <w:r w:rsidR="00072901">
        <w:t>;</w:t>
      </w:r>
      <w:r w:rsidR="00205B89" w:rsidRPr="00072901">
        <w:t xml:space="preserve"> vv…), Công ty viễn thông và xăng dầu (</w:t>
      </w:r>
      <w:r w:rsidR="00072901">
        <w:t>Finnet, Indonesia</w:t>
      </w:r>
      <w:r w:rsidR="00205B89" w:rsidRPr="00072901">
        <w:t>; Licard, Russia; vv…)</w:t>
      </w:r>
      <w:r w:rsidR="00EA5E10">
        <w:t xml:space="preserve">. Sản phẩm gắn liền với OpenWay Group chính là nền tảng Way4Platform với Oracle là Đối tác vàng và rất nhiều đối tác tên tuổi khác như Visa, UnionPay, American </w:t>
      </w:r>
      <w:proofErr w:type="gramStart"/>
      <w:r w:rsidR="00EA5E10">
        <w:t>Express,…</w:t>
      </w:r>
      <w:proofErr w:type="gramEnd"/>
      <w:r w:rsidR="00EA5E10">
        <w:t xml:space="preserve"> </w:t>
      </w:r>
    </w:p>
    <w:p w14:paraId="60660047" w14:textId="6EBC5F9F" w:rsidR="00EA5E10" w:rsidRPr="008C580F" w:rsidRDefault="00EA5E10" w:rsidP="008C580F">
      <w:pPr>
        <w:pStyle w:val="FormChuan"/>
      </w:pPr>
      <w:r>
        <w:t>Way4 có thể được hiểu đơn giản là một hệ thống xử lý</w:t>
      </w:r>
    </w:p>
    <w:p w14:paraId="2AB74C78" w14:textId="668313A7" w:rsidR="008C580F" w:rsidRDefault="008C580F" w:rsidP="008C580F">
      <w:pPr>
        <w:pStyle w:val="Heading3"/>
        <w:spacing w:line="360" w:lineRule="auto"/>
        <w:ind w:firstLine="567"/>
        <w:rPr>
          <w:rFonts w:ascii="Times New Roman" w:hAnsi="Times New Roman" w:cs="Times New Roman"/>
          <w:b/>
          <w:i/>
          <w:color w:val="auto"/>
          <w:sz w:val="26"/>
          <w:szCs w:val="26"/>
        </w:rPr>
      </w:pPr>
      <w:r>
        <w:rPr>
          <w:rFonts w:ascii="Times New Roman" w:hAnsi="Times New Roman" w:cs="Times New Roman"/>
          <w:b/>
          <w:i/>
          <w:color w:val="auto"/>
          <w:sz w:val="26"/>
          <w:szCs w:val="26"/>
        </w:rPr>
        <w:t>2</w:t>
      </w:r>
      <w:r w:rsidRPr="005E3BA8">
        <w:rPr>
          <w:rFonts w:ascii="Times New Roman" w:hAnsi="Times New Roman" w:cs="Times New Roman"/>
          <w:b/>
          <w:i/>
          <w:color w:val="auto"/>
          <w:sz w:val="26"/>
          <w:szCs w:val="26"/>
        </w:rPr>
        <w:t>.</w:t>
      </w:r>
      <w:r>
        <w:rPr>
          <w:rFonts w:ascii="Times New Roman" w:hAnsi="Times New Roman" w:cs="Times New Roman"/>
          <w:b/>
          <w:i/>
          <w:color w:val="auto"/>
          <w:sz w:val="26"/>
          <w:szCs w:val="26"/>
        </w:rPr>
        <w:t>1.2.</w:t>
      </w:r>
      <w:r w:rsidRPr="005E3BA8">
        <w:rPr>
          <w:rFonts w:ascii="Times New Roman" w:hAnsi="Times New Roman" w:cs="Times New Roman"/>
          <w:b/>
          <w:i/>
          <w:color w:val="auto"/>
          <w:sz w:val="26"/>
          <w:szCs w:val="26"/>
        </w:rPr>
        <w:t xml:space="preserve"> </w:t>
      </w:r>
      <w:r>
        <w:rPr>
          <w:rFonts w:ascii="Times New Roman" w:hAnsi="Times New Roman" w:cs="Times New Roman"/>
          <w:b/>
          <w:i/>
          <w:color w:val="auto"/>
          <w:sz w:val="26"/>
          <w:szCs w:val="26"/>
        </w:rPr>
        <w:t>API hỗ trợ phát triển hệ thống</w:t>
      </w:r>
    </w:p>
    <w:p w14:paraId="0638F639" w14:textId="366DB47F" w:rsidR="008C580F" w:rsidRDefault="008C580F" w:rsidP="008C580F">
      <w:pPr>
        <w:pStyle w:val="Heading2"/>
        <w:numPr>
          <w:ilvl w:val="1"/>
          <w:numId w:val="16"/>
        </w:numPr>
        <w:spacing w:line="360" w:lineRule="auto"/>
        <w:rPr>
          <w:rFonts w:ascii="Times New Roman" w:hAnsi="Times New Roman" w:cs="Times New Roman"/>
          <w:b/>
          <w:bCs/>
          <w:color w:val="auto"/>
        </w:rPr>
      </w:pPr>
      <w:r>
        <w:rPr>
          <w:rFonts w:ascii="Times New Roman" w:hAnsi="Times New Roman" w:cs="Times New Roman"/>
          <w:b/>
          <w:bCs/>
          <w:color w:val="auto"/>
        </w:rPr>
        <w:t>Ngôn ngữ React-native</w:t>
      </w:r>
    </w:p>
    <w:p w14:paraId="4E2E30C8" w14:textId="76DEE771" w:rsidR="008C580F" w:rsidRDefault="008C580F" w:rsidP="00783A59">
      <w:pPr>
        <w:pStyle w:val="Heading3"/>
        <w:numPr>
          <w:ilvl w:val="2"/>
          <w:numId w:val="16"/>
        </w:numPr>
        <w:spacing w:line="360" w:lineRule="auto"/>
        <w:rPr>
          <w:rFonts w:ascii="Times New Roman" w:hAnsi="Times New Roman" w:cs="Times New Roman"/>
          <w:b/>
          <w:i/>
          <w:color w:val="auto"/>
          <w:sz w:val="26"/>
          <w:szCs w:val="26"/>
        </w:rPr>
      </w:pPr>
      <w:r>
        <w:rPr>
          <w:rFonts w:ascii="Times New Roman" w:hAnsi="Times New Roman" w:cs="Times New Roman"/>
          <w:b/>
          <w:i/>
          <w:color w:val="auto"/>
          <w:sz w:val="26"/>
          <w:szCs w:val="26"/>
        </w:rPr>
        <w:t>Giới thiệu ngôn ngữ React-native</w:t>
      </w:r>
    </w:p>
    <w:p w14:paraId="4B8DF148" w14:textId="0F79B7C5" w:rsidR="00D02500" w:rsidRDefault="00D02500" w:rsidP="00D02500">
      <w:pPr>
        <w:pStyle w:val="FormChuan"/>
        <w:numPr>
          <w:ilvl w:val="0"/>
          <w:numId w:val="17"/>
        </w:numPr>
      </w:pPr>
      <w:r>
        <w:t>React-native là gì?</w:t>
      </w:r>
    </w:p>
    <w:p w14:paraId="703CC25A" w14:textId="4F3B429A" w:rsidR="00783A59" w:rsidRPr="00D02500" w:rsidRDefault="00783A59" w:rsidP="00BE47ED">
      <w:pPr>
        <w:pStyle w:val="FormChuan"/>
      </w:pPr>
      <w:r w:rsidRPr="00783A59">
        <w:t xml:space="preserve">React Native là framework xây dựng ứng dụng di động native sử dụng Javascript do Facebook phát </w:t>
      </w:r>
      <w:r w:rsidR="00D43B3D">
        <w:t>triển</w:t>
      </w:r>
      <w:r w:rsidRPr="00783A59">
        <w:t xml:space="preserve">. Sử dụng React Native để xây dựng ứng dụng iOS và Android chỉ cần 1 ngôn ngữ javascript duy nhất. </w:t>
      </w:r>
    </w:p>
    <w:p w14:paraId="5D4A9DE1" w14:textId="4BA6EC36" w:rsidR="00D02500" w:rsidRPr="00D43B3D" w:rsidRDefault="00BE47ED" w:rsidP="00D02500">
      <w:pPr>
        <w:pStyle w:val="FormChuan"/>
        <w:numPr>
          <w:ilvl w:val="0"/>
          <w:numId w:val="17"/>
        </w:numPr>
        <w:rPr>
          <w:rFonts w:cs="Times New Roman"/>
          <w:b/>
          <w:i/>
          <w:szCs w:val="26"/>
        </w:rPr>
      </w:pPr>
      <w:r>
        <w:t>Cách hoạt động của ngôn ngữ</w:t>
      </w:r>
    </w:p>
    <w:p w14:paraId="5D735677" w14:textId="030FC458" w:rsidR="00D43B3D" w:rsidRPr="00D43B3D" w:rsidRDefault="00D43B3D" w:rsidP="00D43B3D">
      <w:pPr>
        <w:pStyle w:val="FormChuan"/>
      </w:pPr>
      <w:r w:rsidRPr="00D43B3D">
        <w:t>Ứng dụng viết bằng React Native được chia làm 2 phần: phần view</w:t>
      </w:r>
      <w:r>
        <w:t xml:space="preserve"> </w:t>
      </w:r>
      <w:r w:rsidRPr="00D43B3D">
        <w:t>(hiển thị) và phần xử lý.</w:t>
      </w:r>
    </w:p>
    <w:p w14:paraId="2CC8EDF8" w14:textId="5A92675C" w:rsidR="00D43B3D" w:rsidRPr="00D43B3D" w:rsidRDefault="00D43B3D" w:rsidP="00D43B3D">
      <w:pPr>
        <w:pStyle w:val="FormChuan"/>
      </w:pPr>
      <w:r w:rsidRPr="00D43B3D">
        <w:t>Phần hiển thị được biên dịch từ javascript sẽ map với những component của hệ thống ví dụ: điều hướng, tab, touch…</w:t>
      </w:r>
      <w:r>
        <w:t xml:space="preserve"> </w:t>
      </w:r>
      <w:r w:rsidRPr="00D43B3D">
        <w:t xml:space="preserve">Phần view này được lấy </w:t>
      </w:r>
      <w:r>
        <w:t>dựa trên</w:t>
      </w:r>
      <w:r w:rsidRPr="00D43B3D">
        <w:t xml:space="preserve"> </w:t>
      </w:r>
      <w:r>
        <w:t>Document Object Model (</w:t>
      </w:r>
      <w:r w:rsidRPr="00D43B3D">
        <w:t>Virtual DOM</w:t>
      </w:r>
      <w:r>
        <w:t xml:space="preserve">) </w:t>
      </w:r>
      <w:r w:rsidRPr="00D43B3D">
        <w:t>của </w:t>
      </w:r>
      <w:hyperlink r:id="rId7" w:history="1">
        <w:r w:rsidRPr="00D43B3D">
          <w:t>React JS</w:t>
        </w:r>
      </w:hyperlink>
      <w:r w:rsidRPr="00D43B3D">
        <w:t>, mọi xử lý view được thực hiện trên một cây DOM ảo, sau đó được React Native render lại bằng native view.</w:t>
      </w:r>
    </w:p>
    <w:p w14:paraId="5DC0AB6F" w14:textId="1F637D5F" w:rsidR="00D43B3D" w:rsidRPr="00D43B3D" w:rsidRDefault="00D43B3D" w:rsidP="00D43B3D">
      <w:pPr>
        <w:pStyle w:val="FormChuan"/>
      </w:pPr>
      <w:r w:rsidRPr="00D43B3D">
        <w:t>Phần xử lý vẫn được thực hiện trực tiếp bằng ngôn ngữ javascript</w:t>
      </w:r>
      <w:r>
        <w:t xml:space="preserve">, </w:t>
      </w:r>
      <w:r w:rsidRPr="00D43B3D">
        <w:t>biểu thức này được xử lý dưới bộ core thực thi Javascript</w:t>
      </w:r>
      <w:r>
        <w:t>.</w:t>
      </w:r>
    </w:p>
    <w:p w14:paraId="3E6B39FE" w14:textId="618ACE59" w:rsidR="00BE47ED" w:rsidRPr="00952309" w:rsidRDefault="00D43B3D" w:rsidP="00952309">
      <w:pPr>
        <w:pStyle w:val="FormChuan"/>
        <w:numPr>
          <w:ilvl w:val="0"/>
          <w:numId w:val="17"/>
        </w:numPr>
        <w:rPr>
          <w:rFonts w:cs="Times New Roman"/>
          <w:b/>
          <w:i/>
          <w:szCs w:val="26"/>
        </w:rPr>
      </w:pPr>
      <w:r>
        <w:lastRenderedPageBreak/>
        <w:t>Lý do chọn ngôn ngữ</w:t>
      </w:r>
    </w:p>
    <w:p w14:paraId="1CDC08B7" w14:textId="77777777" w:rsidR="00952309" w:rsidRDefault="00952309" w:rsidP="00142D75">
      <w:pPr>
        <w:pStyle w:val="FormChuan"/>
        <w:ind w:left="1440" w:firstLine="0"/>
        <w:rPr>
          <w:rFonts w:cs="Times New Roman"/>
          <w:b/>
          <w:i/>
          <w:szCs w:val="26"/>
        </w:rPr>
      </w:pPr>
      <w:r>
        <w:t>Ưu điểm và nhược điểm của ngôn ngữ</w:t>
      </w:r>
    </w:p>
    <w:p w14:paraId="404707BB" w14:textId="77777777" w:rsidR="00952309" w:rsidRPr="00D43B3D" w:rsidRDefault="00952309" w:rsidP="00952309">
      <w:pPr>
        <w:pStyle w:val="FormChuan"/>
        <w:numPr>
          <w:ilvl w:val="0"/>
          <w:numId w:val="19"/>
        </w:numPr>
        <w:rPr>
          <w:rFonts w:cs="Times New Roman"/>
          <w:b/>
          <w:i/>
          <w:szCs w:val="26"/>
        </w:rPr>
      </w:pPr>
      <w:r>
        <w:rPr>
          <w:rFonts w:cs="Times New Roman"/>
          <w:bCs/>
          <w:iCs/>
          <w:szCs w:val="26"/>
        </w:rPr>
        <w:t>Ưu điểm</w:t>
      </w:r>
    </w:p>
    <w:p w14:paraId="00007411" w14:textId="77777777" w:rsidR="00952309" w:rsidRPr="00FF6EB9" w:rsidRDefault="00952309" w:rsidP="00952309">
      <w:pPr>
        <w:pStyle w:val="FormChuan"/>
        <w:numPr>
          <w:ilvl w:val="0"/>
          <w:numId w:val="20"/>
        </w:numPr>
        <w:rPr>
          <w:rFonts w:cs="Times New Roman"/>
          <w:b/>
          <w:i/>
          <w:szCs w:val="26"/>
        </w:rPr>
      </w:pPr>
      <w:r w:rsidRPr="00FF6EB9">
        <w:rPr>
          <w:rFonts w:cs="Times New Roman"/>
          <w:bCs/>
          <w:i/>
          <w:szCs w:val="26"/>
        </w:rPr>
        <w:t>Hiệu quả về mặt thời gian.</w:t>
      </w:r>
    </w:p>
    <w:p w14:paraId="2C716F91" w14:textId="77777777" w:rsidR="00952309" w:rsidRPr="00FF6EB9" w:rsidRDefault="00952309" w:rsidP="00952309">
      <w:pPr>
        <w:pStyle w:val="FormChuan"/>
        <w:ind w:left="2520" w:firstLine="0"/>
        <w:rPr>
          <w:rFonts w:cs="Times New Roman"/>
          <w:b/>
          <w:i/>
          <w:szCs w:val="26"/>
        </w:rPr>
      </w:pPr>
      <w:r>
        <w:rPr>
          <w:rFonts w:cs="Times New Roman"/>
          <w:bCs/>
          <w:iCs/>
          <w:szCs w:val="26"/>
        </w:rPr>
        <w:t>Nếu như so sánh React-native với Android Studio, khi thay đổi đơn giản là một chuỗi ký tự hiển thị, Android Studio sẽ mất khá nhiều thời gian cho việc rebuild lại project rồi mới run application trong khi React-native chỉ cần save là ngay lập tức app sẽ được refresh và hiển thị một cách nhanh chóng giống như F5 trên website.</w:t>
      </w:r>
    </w:p>
    <w:p w14:paraId="16D1DAC8" w14:textId="77777777" w:rsidR="00952309" w:rsidRPr="00FF6EB9" w:rsidRDefault="00952309" w:rsidP="00952309">
      <w:pPr>
        <w:pStyle w:val="FormChuan"/>
        <w:numPr>
          <w:ilvl w:val="0"/>
          <w:numId w:val="20"/>
        </w:numPr>
        <w:rPr>
          <w:rFonts w:cs="Times New Roman"/>
          <w:b/>
          <w:i/>
          <w:szCs w:val="26"/>
        </w:rPr>
      </w:pPr>
      <w:r w:rsidRPr="00FF6EB9">
        <w:rPr>
          <w:rFonts w:cs="Times New Roman"/>
          <w:bCs/>
          <w:i/>
          <w:szCs w:val="26"/>
        </w:rPr>
        <w:t>Ngôn ngữ đa nền tảng.</w:t>
      </w:r>
    </w:p>
    <w:p w14:paraId="0BC2E867" w14:textId="77777777" w:rsidR="00952309" w:rsidRDefault="00952309" w:rsidP="00952309">
      <w:pPr>
        <w:pStyle w:val="FormChuan"/>
        <w:ind w:left="2520" w:firstLine="0"/>
        <w:rPr>
          <w:rFonts w:cs="Times New Roman"/>
          <w:bCs/>
          <w:i/>
          <w:szCs w:val="26"/>
        </w:rPr>
      </w:pPr>
      <w:r>
        <w:rPr>
          <w:rFonts w:cs="Times New Roman"/>
          <w:bCs/>
          <w:iCs/>
          <w:szCs w:val="26"/>
        </w:rPr>
        <w:t>Với việc sử dụng ngôn ngữ React-native ta có thể xây dựng được ứng dụng chạy trên cả hai hệ điều hành được cho là phổ biến nhất hiện nay là Android và iOS.</w:t>
      </w:r>
    </w:p>
    <w:p w14:paraId="4F5A5E4E" w14:textId="77777777" w:rsidR="00952309" w:rsidRPr="00785A3D" w:rsidRDefault="00952309" w:rsidP="00952309">
      <w:pPr>
        <w:pStyle w:val="FormChuan"/>
        <w:numPr>
          <w:ilvl w:val="0"/>
          <w:numId w:val="20"/>
        </w:numPr>
        <w:rPr>
          <w:rFonts w:cs="Times New Roman"/>
          <w:b/>
          <w:iCs/>
          <w:szCs w:val="26"/>
        </w:rPr>
      </w:pPr>
      <w:r>
        <w:rPr>
          <w:rFonts w:cs="Times New Roman"/>
          <w:bCs/>
          <w:i/>
          <w:szCs w:val="26"/>
        </w:rPr>
        <w:t>Cộng đồng phát triển mạnh</w:t>
      </w:r>
    </w:p>
    <w:p w14:paraId="58E0BA97" w14:textId="77777777" w:rsidR="00952309" w:rsidRDefault="00952309" w:rsidP="00952309">
      <w:pPr>
        <w:pStyle w:val="FormChuan"/>
        <w:ind w:left="2520" w:firstLine="0"/>
        <w:rPr>
          <w:rFonts w:cs="Times New Roman"/>
          <w:bCs/>
          <w:iCs/>
          <w:szCs w:val="26"/>
        </w:rPr>
      </w:pPr>
      <w:r>
        <w:rPr>
          <w:rFonts w:cs="Times New Roman"/>
          <w:bCs/>
          <w:iCs/>
          <w:szCs w:val="26"/>
        </w:rPr>
        <w:t>React-native được phát triển bởi Facebook một công ty về phương tiện truyền thông xã hội nổi tiếng và có vị thế lớn trên thế giới, do đó, chắc chắn rằng ngôn ngữ này sẽ được cập nhật và nâng cấp rất nhiều trong tương lai</w:t>
      </w:r>
    </w:p>
    <w:p w14:paraId="40630E0B" w14:textId="6542AF78" w:rsidR="00952309" w:rsidRDefault="00952309" w:rsidP="00952309">
      <w:pPr>
        <w:pStyle w:val="FormChuan"/>
        <w:numPr>
          <w:ilvl w:val="0"/>
          <w:numId w:val="19"/>
        </w:numPr>
        <w:rPr>
          <w:rFonts w:cs="Times New Roman"/>
          <w:bCs/>
          <w:iCs/>
          <w:szCs w:val="26"/>
        </w:rPr>
      </w:pPr>
      <w:r>
        <w:rPr>
          <w:rFonts w:cs="Times New Roman"/>
          <w:bCs/>
          <w:iCs/>
          <w:szCs w:val="26"/>
        </w:rPr>
        <w:t>Nhược điểm</w:t>
      </w:r>
    </w:p>
    <w:p w14:paraId="331E9802" w14:textId="77777777" w:rsidR="00952309" w:rsidRPr="009912DA" w:rsidRDefault="00952309" w:rsidP="00952309">
      <w:pPr>
        <w:pStyle w:val="FormChuan"/>
        <w:numPr>
          <w:ilvl w:val="0"/>
          <w:numId w:val="20"/>
        </w:numPr>
        <w:rPr>
          <w:rFonts w:cs="Times New Roman"/>
          <w:bCs/>
          <w:i/>
          <w:szCs w:val="26"/>
        </w:rPr>
      </w:pPr>
      <w:r>
        <w:rPr>
          <w:rFonts w:cs="Times New Roman"/>
          <w:bCs/>
          <w:i/>
          <w:szCs w:val="26"/>
        </w:rPr>
        <w:t>Ngôn ngữ</w:t>
      </w:r>
      <w:r w:rsidRPr="009912DA">
        <w:rPr>
          <w:rFonts w:cs="Times New Roman"/>
          <w:bCs/>
          <w:i/>
          <w:szCs w:val="26"/>
        </w:rPr>
        <w:t xml:space="preserve"> mới</w:t>
      </w:r>
    </w:p>
    <w:p w14:paraId="37BA60AA" w14:textId="77777777" w:rsidR="00952309" w:rsidRDefault="00952309" w:rsidP="00952309">
      <w:pPr>
        <w:pStyle w:val="FormChuan"/>
        <w:ind w:left="2520" w:firstLine="0"/>
        <w:rPr>
          <w:rFonts w:cs="Times New Roman"/>
          <w:bCs/>
          <w:iCs/>
          <w:szCs w:val="26"/>
        </w:rPr>
      </w:pPr>
      <w:r>
        <w:rPr>
          <w:rFonts w:cs="Times New Roman"/>
          <w:bCs/>
          <w:iCs/>
          <w:szCs w:val="26"/>
        </w:rPr>
        <w:t>React-native được facebook xây dựng và chính thức phát hành vào năm 2015, một số tính năng trên iOS và Android vẫn chưa được hỗ trợ và đang trong quá trình hoàn thiện.</w:t>
      </w:r>
    </w:p>
    <w:p w14:paraId="21DC6EAA" w14:textId="6FCB173B" w:rsidR="00952309" w:rsidRDefault="00952309" w:rsidP="00142D75">
      <w:pPr>
        <w:pStyle w:val="FormChuan"/>
        <w:numPr>
          <w:ilvl w:val="0"/>
          <w:numId w:val="20"/>
        </w:numPr>
        <w:rPr>
          <w:rFonts w:cs="Times New Roman"/>
          <w:bCs/>
          <w:iCs/>
          <w:szCs w:val="26"/>
        </w:rPr>
      </w:pPr>
      <w:r>
        <w:rPr>
          <w:rFonts w:cs="Times New Roman"/>
          <w:bCs/>
          <w:i/>
          <w:szCs w:val="26"/>
        </w:rPr>
        <w:t>Chỉ hỗ trợ Android và iOS</w:t>
      </w:r>
    </w:p>
    <w:p w14:paraId="251B215F" w14:textId="48B29F37" w:rsidR="00952309" w:rsidRDefault="00142D75" w:rsidP="001B29D2">
      <w:pPr>
        <w:pStyle w:val="FormChuan"/>
        <w:ind w:left="2520" w:firstLine="0"/>
        <w:rPr>
          <w:rFonts w:cs="Times New Roman"/>
          <w:bCs/>
          <w:iCs/>
          <w:szCs w:val="26"/>
        </w:rPr>
      </w:pPr>
      <w:r>
        <w:rPr>
          <w:rFonts w:cs="Times New Roman"/>
          <w:bCs/>
          <w:iCs/>
          <w:szCs w:val="26"/>
        </w:rPr>
        <w:t xml:space="preserve">Mặc dù Android và iOS là hai hệ điều hành phổ biến nhất hiện nay, tuy nhiên </w:t>
      </w:r>
      <w:r w:rsidR="001B29D2">
        <w:rPr>
          <w:rFonts w:cs="Times New Roman"/>
          <w:bCs/>
          <w:iCs/>
          <w:szCs w:val="26"/>
        </w:rPr>
        <w:t xml:space="preserve">việc chỉ hỗ trợ hai hệ điều hành này cũng là một hạn chế của React-native khi khách hàng hoặc người dùng yêu </w:t>
      </w:r>
      <w:r w:rsidR="001B29D2">
        <w:rPr>
          <w:rFonts w:cs="Times New Roman"/>
          <w:bCs/>
          <w:iCs/>
          <w:szCs w:val="26"/>
        </w:rPr>
        <w:lastRenderedPageBreak/>
        <w:t>cầu ứng dụng chạy được trên các hệ điều hành khác như Windows, Linux, ….</w:t>
      </w:r>
    </w:p>
    <w:p w14:paraId="5C17B612" w14:textId="04391774" w:rsidR="001B29D2" w:rsidRPr="005B0861" w:rsidRDefault="001B29D2" w:rsidP="005B0861">
      <w:pPr>
        <w:pStyle w:val="FormChuan"/>
      </w:pPr>
      <w:r w:rsidRPr="005B0861">
        <w:t>Từ việc phân tích các ưu nhược điểm của ngôn ngữ React Native ta có thể thấy đây là một framework mã nguồn mở để phát triển app đa nền, nó hoạt động đa nền nên chắc chắn sẽ có một số hạn chế. Nhưng trên tất cả, nó thực sự đã giúp chúng ta chuyển từ phát triển web sang phát triển di động và nó rất phù hợp với dự án đòi hỏi ít sự truy cập sâu và yêu cầu cập nhật quá nhiều.</w:t>
      </w:r>
    </w:p>
    <w:p w14:paraId="5D124AA9" w14:textId="60B00F5F" w:rsidR="008C580F" w:rsidRDefault="008C580F" w:rsidP="00D02500">
      <w:pPr>
        <w:pStyle w:val="FormChuan"/>
        <w:rPr>
          <w:rFonts w:cs="Times New Roman"/>
          <w:b/>
          <w:i/>
          <w:szCs w:val="26"/>
        </w:rPr>
      </w:pPr>
      <w:r>
        <w:rPr>
          <w:rFonts w:cs="Times New Roman"/>
          <w:b/>
          <w:i/>
          <w:szCs w:val="26"/>
        </w:rPr>
        <w:t>2</w:t>
      </w:r>
      <w:r w:rsidRPr="005E3BA8">
        <w:rPr>
          <w:rFonts w:cs="Times New Roman"/>
          <w:b/>
          <w:i/>
          <w:szCs w:val="26"/>
        </w:rPr>
        <w:t>.</w:t>
      </w:r>
      <w:r>
        <w:rPr>
          <w:rFonts w:cs="Times New Roman"/>
          <w:b/>
          <w:i/>
          <w:szCs w:val="26"/>
        </w:rPr>
        <w:t>2.2.</w:t>
      </w:r>
      <w:r w:rsidRPr="005E3BA8">
        <w:rPr>
          <w:rFonts w:cs="Times New Roman"/>
          <w:b/>
          <w:i/>
          <w:szCs w:val="26"/>
        </w:rPr>
        <w:t xml:space="preserve"> </w:t>
      </w:r>
      <w:r>
        <w:rPr>
          <w:rFonts w:cs="Times New Roman"/>
          <w:b/>
          <w:i/>
          <w:szCs w:val="26"/>
        </w:rPr>
        <w:t>Một số thành phần chính trong ngôn ngữ React-native</w:t>
      </w:r>
    </w:p>
    <w:p w14:paraId="6B11E21C" w14:textId="5FAAFC35" w:rsidR="008C580F" w:rsidRDefault="008C580F" w:rsidP="008C580F">
      <w:pPr>
        <w:spacing w:after="120"/>
        <w:ind w:firstLine="567"/>
        <w:rPr>
          <w:bCs/>
          <w:szCs w:val="26"/>
        </w:rPr>
      </w:pPr>
      <w:r>
        <w:rPr>
          <w:bCs/>
          <w:szCs w:val="26"/>
        </w:rPr>
        <w:t xml:space="preserve">- Các thành phần hỗ trợ xây dựng giao diện, kết nối dữ </w:t>
      </w:r>
      <w:proofErr w:type="gramStart"/>
      <w:r>
        <w:rPr>
          <w:bCs/>
          <w:szCs w:val="26"/>
        </w:rPr>
        <w:t>liệu,…</w:t>
      </w:r>
      <w:proofErr w:type="gramEnd"/>
    </w:p>
    <w:p w14:paraId="5D98E359" w14:textId="77777777" w:rsidR="002F4D1E" w:rsidRDefault="002F4D1E" w:rsidP="00E51756">
      <w:pPr>
        <w:rPr>
          <w:b/>
          <w:sz w:val="28"/>
          <w:szCs w:val="28"/>
          <w:lang w:val="vi-VN"/>
        </w:rPr>
        <w:sectPr w:rsidR="002F4D1E">
          <w:pgSz w:w="12240" w:h="15840"/>
          <w:pgMar w:top="1440" w:right="1440" w:bottom="1440" w:left="1440" w:header="720" w:footer="720" w:gutter="0"/>
          <w:cols w:space="720"/>
          <w:docGrid w:linePitch="360"/>
        </w:sectPr>
      </w:pPr>
    </w:p>
    <w:p w14:paraId="1C0C2D9D" w14:textId="77777777" w:rsidR="002F4D1E" w:rsidRDefault="002F4D1E" w:rsidP="006D4FA0">
      <w:pPr>
        <w:rPr>
          <w:b/>
          <w:sz w:val="28"/>
          <w:szCs w:val="28"/>
          <w:lang w:val="vi-VN"/>
        </w:rPr>
        <w:sectPr w:rsidR="002F4D1E">
          <w:pgSz w:w="12240" w:h="15840"/>
          <w:pgMar w:top="1440" w:right="1440" w:bottom="1440" w:left="1440" w:header="720" w:footer="720" w:gutter="0"/>
          <w:cols w:space="720"/>
          <w:docGrid w:linePitch="360"/>
        </w:sectPr>
      </w:pPr>
    </w:p>
    <w:p w14:paraId="1A3E946A" w14:textId="7682F90F" w:rsidR="000C78FA" w:rsidRDefault="006D4FA0" w:rsidP="000C78FA">
      <w:pPr>
        <w:rPr>
          <w:b/>
          <w:sz w:val="28"/>
          <w:szCs w:val="28"/>
        </w:rPr>
      </w:pPr>
      <w:r w:rsidRPr="00824672">
        <w:rPr>
          <w:b/>
          <w:sz w:val="28"/>
          <w:szCs w:val="28"/>
          <w:lang w:val="vi-VN"/>
        </w:rPr>
        <w:lastRenderedPageBreak/>
        <w:t xml:space="preserve">CHƯƠNG </w:t>
      </w:r>
      <w:r w:rsidR="00A75947">
        <w:rPr>
          <w:b/>
          <w:sz w:val="28"/>
          <w:szCs w:val="28"/>
        </w:rPr>
        <w:t>3</w:t>
      </w:r>
      <w:r w:rsidRPr="00824672">
        <w:rPr>
          <w:b/>
          <w:sz w:val="28"/>
          <w:szCs w:val="28"/>
          <w:lang w:val="vi-VN"/>
        </w:rPr>
        <w:t xml:space="preserve">: </w:t>
      </w:r>
      <w:r w:rsidR="00D521B3">
        <w:rPr>
          <w:b/>
          <w:sz w:val="28"/>
          <w:szCs w:val="28"/>
        </w:rPr>
        <w:t>PHÂN TÍCH THIẾT KẾ HỆ THỐNG</w:t>
      </w:r>
    </w:p>
    <w:p w14:paraId="6DD058B5" w14:textId="120C8E5C" w:rsidR="00824672" w:rsidRPr="000C78FA" w:rsidRDefault="000C78FA" w:rsidP="000C78FA">
      <w:pPr>
        <w:rPr>
          <w:b/>
          <w:szCs w:val="26"/>
        </w:rPr>
      </w:pPr>
      <w:r w:rsidRPr="000C78FA">
        <w:rPr>
          <w:b/>
          <w:szCs w:val="26"/>
        </w:rPr>
        <w:t>3.1</w:t>
      </w:r>
      <w:r>
        <w:rPr>
          <w:b/>
          <w:szCs w:val="26"/>
        </w:rPr>
        <w:t>.</w:t>
      </w:r>
      <w:r w:rsidRPr="000C78FA">
        <w:rPr>
          <w:b/>
          <w:szCs w:val="26"/>
        </w:rPr>
        <w:t xml:space="preserve"> </w:t>
      </w:r>
      <w:r w:rsidR="00D521B3">
        <w:rPr>
          <w:b/>
          <w:szCs w:val="26"/>
        </w:rPr>
        <w:t>Phân tích hệ thống</w:t>
      </w:r>
    </w:p>
    <w:p w14:paraId="3208A342" w14:textId="4862C19C" w:rsidR="002A66C0" w:rsidRDefault="000C78FA" w:rsidP="000C78FA">
      <w:pPr>
        <w:rPr>
          <w:b/>
          <w:i/>
          <w:szCs w:val="26"/>
        </w:rPr>
      </w:pPr>
      <w:r w:rsidRPr="000C78FA">
        <w:rPr>
          <w:b/>
          <w:szCs w:val="26"/>
        </w:rPr>
        <w:tab/>
      </w:r>
      <w:r w:rsidRPr="000C78FA">
        <w:rPr>
          <w:b/>
          <w:i/>
          <w:szCs w:val="26"/>
        </w:rPr>
        <w:t xml:space="preserve">3.1.1. </w:t>
      </w:r>
      <w:r w:rsidR="00D93B51">
        <w:rPr>
          <w:b/>
          <w:i/>
          <w:szCs w:val="26"/>
        </w:rPr>
        <w:t>Sơ</w:t>
      </w:r>
      <w:r w:rsidR="00D521B3">
        <w:rPr>
          <w:b/>
          <w:i/>
          <w:szCs w:val="26"/>
        </w:rPr>
        <w:t xml:space="preserve"> đồ phân rã chức năng</w:t>
      </w:r>
    </w:p>
    <w:p w14:paraId="0FAA684C" w14:textId="7D7A3F68" w:rsidR="00B55829" w:rsidRPr="000C78FA" w:rsidRDefault="00B55829" w:rsidP="00B55829">
      <w:pPr>
        <w:pStyle w:val="FormChuan"/>
      </w:pPr>
      <w:r>
        <w:rPr>
          <w:noProof/>
        </w:rPr>
        <w:drawing>
          <wp:inline distT="0" distB="0" distL="0" distR="0" wp14:anchorId="55DF6713" wp14:editId="32D0270F">
            <wp:extent cx="5943600" cy="433514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5145"/>
                    </a:xfrm>
                    <a:prstGeom prst="rect">
                      <a:avLst/>
                    </a:prstGeom>
                  </pic:spPr>
                </pic:pic>
              </a:graphicData>
            </a:graphic>
          </wp:inline>
        </w:drawing>
      </w:r>
    </w:p>
    <w:p w14:paraId="69FC2E47" w14:textId="3611EBE9" w:rsidR="00B55829" w:rsidRPr="00B55829" w:rsidRDefault="00B55829" w:rsidP="00B55829">
      <w:pPr>
        <w:pStyle w:val="Caption1"/>
      </w:pPr>
      <w:bookmarkStart w:id="0" w:name="_Toc38145541"/>
      <w:r w:rsidRPr="003221F2">
        <w:t xml:space="preserve">Hình </w:t>
      </w:r>
      <w:r>
        <w:rPr>
          <w:noProof/>
        </w:rPr>
        <w:fldChar w:fldCharType="begin"/>
      </w:r>
      <w:r>
        <w:rPr>
          <w:noProof/>
        </w:rPr>
        <w:instrText xml:space="preserve"> SEQ Hình \* ARABIC </w:instrText>
      </w:r>
      <w:r>
        <w:rPr>
          <w:noProof/>
        </w:rPr>
        <w:fldChar w:fldCharType="separate"/>
      </w:r>
      <w:r>
        <w:rPr>
          <w:noProof/>
        </w:rPr>
        <w:t>2</w:t>
      </w:r>
      <w:r>
        <w:rPr>
          <w:noProof/>
        </w:rPr>
        <w:fldChar w:fldCharType="end"/>
      </w:r>
      <w:r>
        <w:rPr>
          <w:noProof/>
        </w:rPr>
        <w:t>.1</w:t>
      </w:r>
      <w:r w:rsidRPr="003221F2">
        <w:t>: Sơ đồ phân rã chức năng người dùng.</w:t>
      </w:r>
      <w:bookmarkEnd w:id="0"/>
    </w:p>
    <w:p w14:paraId="41882843" w14:textId="77777777" w:rsidR="00B55829" w:rsidRDefault="00B55829" w:rsidP="00B55829">
      <w:pPr>
        <w:pStyle w:val="thongthuong"/>
        <w:jc w:val="both"/>
      </w:pPr>
      <w:r>
        <w:t xml:space="preserve">Giao diện phía người dùng dành cho các nhà hảo tâm (sinh viên, cán bộ và giảng viên Học viện Ngân hàng) thực hiện 4 nhóm chức năng nghiệp vụ chính bao gồm: </w:t>
      </w:r>
      <w:r w:rsidRPr="001A4E22">
        <w:rPr>
          <w:i/>
        </w:rPr>
        <w:t>thiết lập tài khoản, tương tác với hệ thống, thực hiện các tác vụ liên quan đến việc quyên góp và nhận các thành tích quyên góp</w:t>
      </w:r>
      <w:r>
        <w:t>.</w:t>
      </w:r>
    </w:p>
    <w:p w14:paraId="10D33BFA" w14:textId="77777777" w:rsidR="00B55829" w:rsidRPr="005148B2" w:rsidRDefault="00B55829" w:rsidP="00B55829">
      <w:pPr>
        <w:pStyle w:val="cham"/>
        <w:rPr>
          <w:b/>
        </w:rPr>
      </w:pPr>
      <w:r w:rsidRPr="005148B2">
        <w:rPr>
          <w:b/>
        </w:rPr>
        <w:t>Thiết l</w:t>
      </w:r>
      <w:r>
        <w:rPr>
          <w:b/>
        </w:rPr>
        <w:t>ập</w:t>
      </w:r>
      <w:r>
        <w:t>: Đăng ký, đăng nhập tài khoản, thực hiện thay đổi các thông tin chung (họ tên, ngày sinh, số tài khoản) và thay đổi mật khẩu.</w:t>
      </w:r>
    </w:p>
    <w:p w14:paraId="12B09EC5" w14:textId="77777777" w:rsidR="00B55829" w:rsidRPr="005148B2" w:rsidRDefault="00B55829" w:rsidP="00B55829">
      <w:pPr>
        <w:pStyle w:val="cham"/>
        <w:rPr>
          <w:b/>
        </w:rPr>
      </w:pPr>
      <w:r>
        <w:rPr>
          <w:b/>
        </w:rPr>
        <w:t>Tương tác</w:t>
      </w:r>
      <w:r>
        <w:t>: Thực hiện khảo sát (theo yêu cầu của nhà tài trợ), điểm danh (theo các mốc thời gian nhất định), gửi góp ý tới hệ thống.</w:t>
      </w:r>
    </w:p>
    <w:p w14:paraId="1CC7A0D8" w14:textId="77777777" w:rsidR="00B55829" w:rsidRPr="005148B2" w:rsidRDefault="00B55829" w:rsidP="00B55829">
      <w:pPr>
        <w:pStyle w:val="cham"/>
        <w:rPr>
          <w:b/>
        </w:rPr>
      </w:pPr>
      <w:r>
        <w:rPr>
          <w:b/>
        </w:rPr>
        <w:lastRenderedPageBreak/>
        <w:t>Quyên góp</w:t>
      </w:r>
      <w:r>
        <w:t>: Thực hiện quyên góp cho hoạt động thiện nguyện mà mình quan tâm, đăng ký theo dõi hoạt động để nhận được các thông báo liên quan tới hoạt động đó, đăng ký tham gia góp sức thực hiện chương trình thiện nguyện và nhận các thông báo khác từ hệ thống.</w:t>
      </w:r>
    </w:p>
    <w:p w14:paraId="7F24A629" w14:textId="3C6A165E" w:rsidR="00B55829" w:rsidRPr="00B55829" w:rsidRDefault="00B55829" w:rsidP="00B55829">
      <w:pPr>
        <w:pStyle w:val="cham"/>
        <w:rPr>
          <w:b/>
        </w:rPr>
      </w:pPr>
      <w:r>
        <w:rPr>
          <w:b/>
        </w:rPr>
        <w:t>Nhận thành tích</w:t>
      </w:r>
      <w:r>
        <w:t>: Xem lịch sử thực hiện các giao dịch (nạp tiền, thực hiện điểm danh, thực hiện khảo sát, quyên góp), xem các bảng xếp hạng thành tích của mình và bạn bè theo từng kỳ hạn khác nhau (theo năm, theo tháng, theo tuần) và nhận các huy hiệu (vàng, bạc, đồng, …) khi đạt đến các mốc quyên góp nhất định.</w:t>
      </w:r>
    </w:p>
    <w:p w14:paraId="121067A1" w14:textId="4CE8F46E" w:rsidR="00D93B51" w:rsidRDefault="000C78FA" w:rsidP="00B55829">
      <w:pPr>
        <w:ind w:firstLine="720"/>
        <w:rPr>
          <w:b/>
          <w:i/>
          <w:szCs w:val="26"/>
        </w:rPr>
      </w:pPr>
      <w:r w:rsidRPr="000C78FA">
        <w:rPr>
          <w:b/>
          <w:i/>
          <w:szCs w:val="26"/>
        </w:rPr>
        <w:t xml:space="preserve">3.1.2. </w:t>
      </w:r>
      <w:r w:rsidR="00D93B51">
        <w:rPr>
          <w:b/>
          <w:i/>
          <w:szCs w:val="26"/>
        </w:rPr>
        <w:t>Sơ đồ ngữ cảnh</w:t>
      </w:r>
    </w:p>
    <w:p w14:paraId="1FF60976" w14:textId="33874770" w:rsidR="00B55829" w:rsidRDefault="00B55829" w:rsidP="00B55829">
      <w:pPr>
        <w:pStyle w:val="FormChuan"/>
      </w:pPr>
      <w:r>
        <w:rPr>
          <w:noProof/>
        </w:rPr>
        <w:drawing>
          <wp:inline distT="0" distB="0" distL="0" distR="0" wp14:anchorId="67CC6B5A" wp14:editId="7A72A535">
            <wp:extent cx="5943600"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ơ đồ ngữ cảnh.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509999F9" w14:textId="482C0087" w:rsidR="00D93B51" w:rsidRDefault="00D93B51" w:rsidP="00D93B51">
      <w:pPr>
        <w:rPr>
          <w:b/>
          <w:i/>
          <w:szCs w:val="26"/>
        </w:rPr>
      </w:pPr>
      <w:r>
        <w:rPr>
          <w:b/>
          <w:i/>
          <w:szCs w:val="26"/>
        </w:rPr>
        <w:tab/>
      </w:r>
      <w:r w:rsidRPr="000C78FA">
        <w:rPr>
          <w:b/>
          <w:i/>
          <w:szCs w:val="26"/>
        </w:rPr>
        <w:t>3.1.</w:t>
      </w:r>
      <w:r w:rsidR="00B55829">
        <w:rPr>
          <w:b/>
          <w:i/>
          <w:szCs w:val="26"/>
        </w:rPr>
        <w:t>3</w:t>
      </w:r>
      <w:r w:rsidRPr="000C78FA">
        <w:rPr>
          <w:b/>
          <w:i/>
          <w:szCs w:val="26"/>
        </w:rPr>
        <w:t xml:space="preserve">. </w:t>
      </w:r>
      <w:r>
        <w:rPr>
          <w:b/>
          <w:i/>
          <w:szCs w:val="26"/>
        </w:rPr>
        <w:t>Sơ đồ luồng dữ liệu mức đỉnh</w:t>
      </w:r>
    </w:p>
    <w:p w14:paraId="1A6B1E67" w14:textId="1A7A0992" w:rsidR="00B55829" w:rsidRPr="00D93B51" w:rsidRDefault="00B55829" w:rsidP="00D93B51">
      <w:pPr>
        <w:rPr>
          <w:b/>
          <w:i/>
          <w:szCs w:val="26"/>
        </w:rPr>
      </w:pPr>
      <w:r>
        <w:rPr>
          <w:noProof/>
        </w:rPr>
        <w:lastRenderedPageBreak/>
        <w:drawing>
          <wp:inline distT="0" distB="0" distL="0" distR="0" wp14:anchorId="56CDE9B3" wp14:editId="3B1CB72B">
            <wp:extent cx="5943600" cy="46532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uồng dữ liệu mức đỉn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723CE74D" w14:textId="3F9E4206" w:rsidR="00B55829" w:rsidRPr="00B55829" w:rsidRDefault="00B55829" w:rsidP="00B55829">
      <w:pPr>
        <w:pStyle w:val="Caption1"/>
      </w:pPr>
      <w:bookmarkStart w:id="1" w:name="_Toc38145543"/>
      <w:r>
        <w:t>Hình 2.4: Sơ đồ luồng dữ liệu mức đỉnh.</w:t>
      </w:r>
      <w:bookmarkEnd w:id="1"/>
    </w:p>
    <w:p w14:paraId="5BDC1FA5" w14:textId="05387978" w:rsidR="00D93B51" w:rsidRDefault="00D93B51" w:rsidP="00B55829">
      <w:pPr>
        <w:ind w:firstLine="720"/>
        <w:rPr>
          <w:b/>
          <w:i/>
          <w:szCs w:val="26"/>
        </w:rPr>
      </w:pPr>
      <w:r w:rsidRPr="000C78FA">
        <w:rPr>
          <w:b/>
          <w:i/>
          <w:szCs w:val="26"/>
        </w:rPr>
        <w:t>3.1.</w:t>
      </w:r>
      <w:r w:rsidR="00B55829">
        <w:rPr>
          <w:b/>
          <w:i/>
          <w:szCs w:val="26"/>
        </w:rPr>
        <w:t>4</w:t>
      </w:r>
      <w:r w:rsidRPr="000C78FA">
        <w:rPr>
          <w:b/>
          <w:i/>
          <w:szCs w:val="26"/>
        </w:rPr>
        <w:t xml:space="preserve">. </w:t>
      </w:r>
      <w:r>
        <w:rPr>
          <w:b/>
          <w:i/>
          <w:szCs w:val="26"/>
        </w:rPr>
        <w:t>Mô tả các quy trình nghiệp vụ</w:t>
      </w:r>
    </w:p>
    <w:p w14:paraId="71BEA77F" w14:textId="501444F8" w:rsidR="00B55829" w:rsidRDefault="00B55829" w:rsidP="00B55829">
      <w:pPr>
        <w:pStyle w:val="FormChuan"/>
      </w:pPr>
      <w:r>
        <w:tab/>
      </w:r>
      <w:r>
        <w:tab/>
        <w:t>3.1.4.1. Quy trình đăng ký</w:t>
      </w:r>
    </w:p>
    <w:p w14:paraId="34A6C259" w14:textId="5B8F7BC9" w:rsidR="00B55829" w:rsidRDefault="00B55829" w:rsidP="00B55829">
      <w:pPr>
        <w:pStyle w:val="FormChuan"/>
      </w:pPr>
      <w:r>
        <w:tab/>
      </w:r>
      <w:r>
        <w:tab/>
      </w:r>
      <w:r>
        <w:tab/>
        <w:t>3.1.4.1.1. Luồng quy trình</w:t>
      </w:r>
    </w:p>
    <w:p w14:paraId="2A8CC23C" w14:textId="1B5DDF11" w:rsidR="00B55829" w:rsidRPr="00D93B51" w:rsidRDefault="00B55829" w:rsidP="00B55829">
      <w:pPr>
        <w:pStyle w:val="FormChuan"/>
        <w:jc w:val="center"/>
      </w:pPr>
      <w:r>
        <w:rPr>
          <w:rFonts w:eastAsia="Times New Roman" w:cs="Times New Roman"/>
          <w:noProof/>
          <w:color w:val="000000"/>
          <w:szCs w:val="26"/>
        </w:rPr>
        <w:lastRenderedPageBreak/>
        <w:drawing>
          <wp:inline distT="0" distB="0" distL="0" distR="0" wp14:anchorId="7B4354A2" wp14:editId="6112B34D">
            <wp:extent cx="3742690" cy="468963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đăngký-fn.png"/>
                    <pic:cNvPicPr/>
                  </pic:nvPicPr>
                  <pic:blipFill>
                    <a:blip r:embed="rId11">
                      <a:extLst>
                        <a:ext uri="{28A0092B-C50C-407E-A947-70E740481C1C}">
                          <a14:useLocalDpi xmlns:a14="http://schemas.microsoft.com/office/drawing/2010/main" val="0"/>
                        </a:ext>
                      </a:extLst>
                    </a:blip>
                    <a:stretch>
                      <a:fillRect/>
                    </a:stretch>
                  </pic:blipFill>
                  <pic:spPr>
                    <a:xfrm>
                      <a:off x="0" y="0"/>
                      <a:ext cx="3744257" cy="4691599"/>
                    </a:xfrm>
                    <a:prstGeom prst="rect">
                      <a:avLst/>
                    </a:prstGeom>
                  </pic:spPr>
                </pic:pic>
              </a:graphicData>
            </a:graphic>
          </wp:inline>
        </w:drawing>
      </w:r>
    </w:p>
    <w:p w14:paraId="364034E0" w14:textId="70C99C7F" w:rsidR="00B55829" w:rsidRDefault="00B55829" w:rsidP="00B55829">
      <w:pPr>
        <w:pStyle w:val="FormChuan"/>
        <w:ind w:left="1440" w:firstLine="720"/>
      </w:pPr>
      <w:r>
        <w:t>3.1.4.1.2.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B55829" w14:paraId="094ED69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031DD3" w14:textId="77777777" w:rsidR="00B55829" w:rsidRDefault="00B55829" w:rsidP="005E18F8">
            <w:pPr>
              <w:spacing w:before="120" w:after="120" w:line="312" w:lineRule="auto"/>
              <w:jc w:val="center"/>
              <w:rPr>
                <w:rFonts w:eastAsia="Times New Roman" w:cs="Times New Roman"/>
                <w:b/>
                <w:szCs w:val="26"/>
              </w:rPr>
            </w:pPr>
            <w:r>
              <w:rPr>
                <w:rFonts w:eastAsia="Times New Roman" w:cs="Times New Roman"/>
                <w:b/>
                <w:color w:val="00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BDF54" w14:textId="77777777" w:rsidR="00B55829" w:rsidRDefault="00B55829" w:rsidP="005E18F8">
            <w:pPr>
              <w:spacing w:before="120" w:after="120" w:line="312" w:lineRule="auto"/>
              <w:jc w:val="center"/>
              <w:rPr>
                <w:rFonts w:eastAsia="Times New Roman" w:cs="Times New Roman"/>
                <w:b/>
                <w:szCs w:val="26"/>
              </w:rPr>
            </w:pPr>
            <w:r>
              <w:rPr>
                <w:rFonts w:eastAsia="Times New Roman" w:cs="Times New Roman"/>
                <w:b/>
                <w:color w:val="00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D34B6C" w14:textId="77777777" w:rsidR="00B55829" w:rsidRDefault="00B55829" w:rsidP="005E18F8">
            <w:pPr>
              <w:spacing w:before="120" w:after="120" w:line="312" w:lineRule="auto"/>
              <w:jc w:val="center"/>
              <w:rPr>
                <w:rFonts w:eastAsia="Times New Roman" w:cs="Times New Roman"/>
                <w:b/>
                <w:szCs w:val="26"/>
              </w:rPr>
            </w:pPr>
            <w:r>
              <w:rPr>
                <w:rFonts w:eastAsia="Times New Roman" w:cs="Times New Roman"/>
                <w:b/>
                <w:color w:val="00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0120AA" w14:textId="77777777" w:rsidR="00B55829" w:rsidRDefault="00B55829" w:rsidP="005E18F8">
            <w:pPr>
              <w:spacing w:before="120" w:after="120" w:line="312" w:lineRule="auto"/>
              <w:jc w:val="center"/>
              <w:rPr>
                <w:rFonts w:eastAsia="Times New Roman" w:cs="Times New Roman"/>
                <w:b/>
                <w:szCs w:val="26"/>
              </w:rPr>
            </w:pPr>
            <w:r>
              <w:rPr>
                <w:rFonts w:eastAsia="Times New Roman" w:cs="Times New Roman"/>
                <w:b/>
                <w:color w:val="000000"/>
                <w:szCs w:val="26"/>
              </w:rPr>
              <w:t>Tác nhân</w:t>
            </w:r>
          </w:p>
        </w:tc>
      </w:tr>
      <w:tr w:rsidR="00B55829" w14:paraId="12DA104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B984E" w14:textId="77777777" w:rsidR="00B55829" w:rsidRDefault="00B55829" w:rsidP="005E18F8">
            <w:pPr>
              <w:spacing w:before="120" w:after="120" w:line="312" w:lineRule="auto"/>
              <w:jc w:val="center"/>
              <w:rPr>
                <w:rFonts w:eastAsia="Times New Roman" w:cs="Times New Roman"/>
                <w:szCs w:val="26"/>
              </w:rPr>
            </w:pPr>
            <w:r>
              <w:rPr>
                <w:rFonts w:eastAsia="Times New Roman" w:cs="Times New Roman"/>
                <w:color w:val="00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EB150" w14:textId="77777777" w:rsidR="00B55829" w:rsidRDefault="00B55829" w:rsidP="005E18F8">
            <w:pPr>
              <w:spacing w:before="120" w:after="120" w:line="312" w:lineRule="auto"/>
              <w:rPr>
                <w:rFonts w:eastAsia="Times New Roman" w:cs="Times New Roman"/>
                <w:szCs w:val="26"/>
              </w:rPr>
            </w:pPr>
            <w:r>
              <w:rPr>
                <w:rFonts w:eastAsia="Times New Roman" w:cs="Times New Roman"/>
                <w:color w:val="000000"/>
                <w:szCs w:val="26"/>
              </w:rPr>
              <w:t>Yêu cầu đăng k</w:t>
            </w:r>
            <w:r>
              <w:rPr>
                <w:rFonts w:eastAsia="Times New Roman" w:cs="Times New Roman"/>
                <w:szCs w:val="26"/>
              </w:rPr>
              <w:t>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5471F" w14:textId="77777777" w:rsidR="00B55829" w:rsidRDefault="00B55829" w:rsidP="005E18F8">
            <w:pPr>
              <w:pStyle w:val="cham"/>
            </w:pPr>
            <w:r>
              <w:t>Nhà hảo tâm truy cập vào hệ thống sẽ nhận được tùy chọn “Đăng ký” và “Đăng nhập”</w:t>
            </w:r>
          </w:p>
          <w:p w14:paraId="104629E3" w14:textId="77777777" w:rsidR="00B55829" w:rsidRDefault="00B55829" w:rsidP="005E18F8">
            <w:pPr>
              <w:pStyle w:val="cham"/>
            </w:pPr>
            <w:r>
              <w:t>Chọn tính năng “Đăng ký” để yêu cầu đăng ký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190BA" w14:textId="77777777" w:rsidR="00B55829" w:rsidRDefault="00B55829" w:rsidP="005E18F8">
            <w:pPr>
              <w:spacing w:before="120" w:after="120" w:line="312" w:lineRule="auto"/>
              <w:rPr>
                <w:rFonts w:eastAsia="Times New Roman" w:cs="Times New Roman"/>
                <w:szCs w:val="26"/>
              </w:rPr>
            </w:pPr>
            <w:r>
              <w:rPr>
                <w:rFonts w:eastAsia="Times New Roman" w:cs="Times New Roman"/>
                <w:szCs w:val="26"/>
              </w:rPr>
              <w:t>Nhà hảo tâm</w:t>
            </w:r>
          </w:p>
        </w:tc>
      </w:tr>
      <w:tr w:rsidR="00B55829" w14:paraId="6EA79AF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046FE" w14:textId="77777777" w:rsidR="00B55829" w:rsidRDefault="00B55829"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A06320" w14:textId="77777777" w:rsidR="00B55829" w:rsidRDefault="00B55829" w:rsidP="005E18F8">
            <w:pPr>
              <w:spacing w:before="120" w:after="120" w:line="312" w:lineRule="auto"/>
              <w:rPr>
                <w:rFonts w:eastAsia="Times New Roman" w:cs="Times New Roman"/>
                <w:szCs w:val="26"/>
              </w:rPr>
            </w:pPr>
            <w:r>
              <w:rPr>
                <w:rFonts w:eastAsia="Times New Roman" w:cs="Times New Roman"/>
                <w:color w:val="000000"/>
                <w:szCs w:val="26"/>
              </w:rPr>
              <w:t>Nhập các thông tin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7AF32" w14:textId="77777777" w:rsidR="00B55829" w:rsidRDefault="00B55829" w:rsidP="00B55829">
            <w:pPr>
              <w:numPr>
                <w:ilvl w:val="0"/>
                <w:numId w:val="22"/>
              </w:numPr>
              <w:pBdr>
                <w:top w:val="nil"/>
                <w:left w:val="nil"/>
                <w:bottom w:val="nil"/>
                <w:right w:val="nil"/>
                <w:between w:val="nil"/>
              </w:pBdr>
              <w:spacing w:after="0" w:line="312" w:lineRule="auto"/>
              <w:ind w:left="609" w:hanging="426"/>
              <w:jc w:val="both"/>
              <w:rPr>
                <w:rFonts w:eastAsia="Times New Roman" w:cs="Times New Roman"/>
                <w:color w:val="000000"/>
                <w:szCs w:val="26"/>
              </w:rPr>
            </w:pPr>
            <w:r>
              <w:rPr>
                <w:rFonts w:eastAsia="Times New Roman" w:cs="Times New Roman"/>
                <w:szCs w:val="26"/>
              </w:rPr>
              <w:t>Nhà hảo tâm</w:t>
            </w:r>
            <w:r>
              <w:rPr>
                <w:rFonts w:eastAsia="Times New Roman" w:cs="Times New Roman"/>
                <w:color w:val="000000"/>
                <w:szCs w:val="26"/>
              </w:rPr>
              <w:t xml:space="preserve"> </w:t>
            </w:r>
            <w:r>
              <w:rPr>
                <w:rFonts w:eastAsia="Times New Roman" w:cs="Times New Roman"/>
                <w:szCs w:val="26"/>
              </w:rPr>
              <w:t xml:space="preserve">nhập vào </w:t>
            </w:r>
            <w:r w:rsidRPr="00327358">
              <w:rPr>
                <w:rFonts w:eastAsia="Times New Roman" w:cs="Times New Roman"/>
                <w:i/>
                <w:szCs w:val="26"/>
              </w:rPr>
              <w:t>Họ tên</w:t>
            </w:r>
            <w:r>
              <w:rPr>
                <w:rFonts w:eastAsia="Times New Roman" w:cs="Times New Roman"/>
                <w:i/>
                <w:szCs w:val="26"/>
              </w:rPr>
              <w:t>,</w:t>
            </w:r>
            <w:r>
              <w:rPr>
                <w:rFonts w:eastAsia="Times New Roman" w:cs="Times New Roman"/>
                <w:color w:val="000000"/>
                <w:szCs w:val="26"/>
              </w:rPr>
              <w:t xml:space="preserve"> </w:t>
            </w:r>
            <w:r w:rsidRPr="000D5F4F">
              <w:rPr>
                <w:rFonts w:eastAsia="Times New Roman" w:cs="Times New Roman"/>
                <w:i/>
                <w:color w:val="000000"/>
                <w:szCs w:val="26"/>
              </w:rPr>
              <w:t>Email</w:t>
            </w:r>
            <w:r>
              <w:rPr>
                <w:rFonts w:eastAsia="Times New Roman" w:cs="Times New Roman"/>
                <w:i/>
                <w:color w:val="000000"/>
                <w:szCs w:val="26"/>
              </w:rPr>
              <w:t>,</w:t>
            </w:r>
            <w:r>
              <w:rPr>
                <w:rFonts w:eastAsia="Times New Roman" w:cs="Times New Roman"/>
                <w:color w:val="000000"/>
                <w:szCs w:val="26"/>
              </w:rPr>
              <w:t xml:space="preserve"> </w:t>
            </w:r>
            <w:r w:rsidRPr="000D5F4F">
              <w:rPr>
                <w:rFonts w:eastAsia="Times New Roman" w:cs="Times New Roman"/>
                <w:i/>
                <w:color w:val="000000"/>
                <w:szCs w:val="26"/>
              </w:rPr>
              <w:t>Số điện thoại</w:t>
            </w:r>
            <w:r>
              <w:rPr>
                <w:rFonts w:eastAsia="Times New Roman" w:cs="Times New Roman"/>
                <w:color w:val="000000"/>
                <w:szCs w:val="26"/>
              </w:rPr>
              <w:t xml:space="preserve">, </w:t>
            </w:r>
            <w:r w:rsidRPr="00320793">
              <w:rPr>
                <w:rFonts w:eastAsia="Times New Roman" w:cs="Times New Roman"/>
                <w:i/>
                <w:color w:val="000000"/>
                <w:szCs w:val="26"/>
              </w:rPr>
              <w:t>Mật khẩu mới</w:t>
            </w:r>
            <w:r>
              <w:rPr>
                <w:rFonts w:eastAsia="Times New Roman" w:cs="Times New Roman"/>
                <w:color w:val="000000"/>
                <w:szCs w:val="26"/>
              </w:rPr>
              <w:t xml:space="preserve">, </w:t>
            </w:r>
            <w:r w:rsidRPr="00320793">
              <w:rPr>
                <w:rFonts w:eastAsia="Times New Roman" w:cs="Times New Roman"/>
                <w:i/>
                <w:color w:val="000000"/>
                <w:szCs w:val="26"/>
              </w:rPr>
              <w:t>Nhập lại mật khẩu</w:t>
            </w:r>
            <w:r>
              <w:rPr>
                <w:rFonts w:eastAsia="Times New Roman" w:cs="Times New Roman"/>
                <w:i/>
                <w:color w:val="000000"/>
                <w:szCs w:val="26"/>
              </w:rPr>
              <w:t>.</w:t>
            </w:r>
          </w:p>
          <w:p w14:paraId="5CD8F292" w14:textId="77777777" w:rsidR="00B55829" w:rsidRDefault="00B55829" w:rsidP="005E18F8">
            <w:pPr>
              <w:pBdr>
                <w:top w:val="nil"/>
                <w:left w:val="nil"/>
                <w:bottom w:val="nil"/>
                <w:right w:val="nil"/>
                <w:between w:val="nil"/>
              </w:pBdr>
              <w:spacing w:after="0" w:line="312" w:lineRule="auto"/>
              <w:rPr>
                <w:rFonts w:eastAsia="Times New Roman" w:cs="Times New Roman"/>
                <w:color w:val="000000"/>
                <w:szCs w:val="26"/>
              </w:rPr>
            </w:pPr>
            <w:r>
              <w:rPr>
                <w:rFonts w:eastAsia="Times New Roman" w:cs="Times New Roman"/>
                <w:color w:val="000000"/>
                <w:szCs w:val="26"/>
              </w:rPr>
              <w:t xml:space="preserve">           Quy định: </w:t>
            </w:r>
          </w:p>
          <w:p w14:paraId="09DEA9FA" w14:textId="77777777" w:rsidR="00B55829" w:rsidRDefault="00B55829" w:rsidP="00B55829">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000000"/>
                <w:szCs w:val="26"/>
              </w:rPr>
            </w:pPr>
            <w:r>
              <w:rPr>
                <w:rFonts w:eastAsia="Times New Roman" w:cs="Times New Roman"/>
                <w:color w:val="000000"/>
                <w:szCs w:val="26"/>
              </w:rPr>
              <w:t xml:space="preserve">Email: </w:t>
            </w:r>
            <w:r w:rsidRPr="00320793">
              <w:rPr>
                <w:rFonts w:eastAsia="Times New Roman" w:cs="Times New Roman"/>
                <w:color w:val="000000"/>
                <w:szCs w:val="26"/>
              </w:rPr>
              <w:t>chứa ký tự “@”</w:t>
            </w:r>
            <w:r>
              <w:rPr>
                <w:rFonts w:eastAsia="Times New Roman" w:cs="Times New Roman"/>
                <w:color w:val="000000"/>
                <w:szCs w:val="26"/>
              </w:rPr>
              <w:t>.</w:t>
            </w:r>
          </w:p>
          <w:p w14:paraId="3E2B949E" w14:textId="77777777" w:rsidR="00B55829" w:rsidRDefault="00B55829" w:rsidP="00B55829">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000000"/>
                <w:szCs w:val="26"/>
              </w:rPr>
            </w:pPr>
            <w:r>
              <w:rPr>
                <w:rFonts w:eastAsia="Times New Roman" w:cs="Times New Roman"/>
                <w:color w:val="000000"/>
                <w:szCs w:val="26"/>
              </w:rPr>
              <w:lastRenderedPageBreak/>
              <w:t>Số điện thoại: 10 ký tự.</w:t>
            </w:r>
          </w:p>
          <w:p w14:paraId="28F13F1A" w14:textId="77777777" w:rsidR="00B55829" w:rsidRDefault="00B55829" w:rsidP="00B55829">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000000"/>
                <w:szCs w:val="26"/>
              </w:rPr>
            </w:pPr>
            <w:r>
              <w:rPr>
                <w:rFonts w:eastAsia="Times New Roman" w:cs="Times New Roman"/>
                <w:color w:val="000000"/>
                <w:szCs w:val="26"/>
              </w:rPr>
              <w:t>Mật khẩu mới: lớn hơn 10 ký tự.</w:t>
            </w:r>
          </w:p>
          <w:p w14:paraId="4A0E89C8" w14:textId="77777777" w:rsidR="00B55829" w:rsidRPr="007C5C51" w:rsidRDefault="00B55829" w:rsidP="00B55829">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000000"/>
                <w:szCs w:val="26"/>
              </w:rPr>
            </w:pPr>
            <w:r w:rsidRPr="007C5C51">
              <w:rPr>
                <w:rFonts w:eastAsia="Times New Roman" w:cs="Times New Roman"/>
                <w:color w:val="000000"/>
                <w:szCs w:val="26"/>
              </w:rPr>
              <w:t>Nhập lại mật khẩu: trùng mật khẩu mới.</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8A67C" w14:textId="77777777" w:rsidR="00B55829" w:rsidRDefault="00B55829" w:rsidP="005E18F8">
            <w:pPr>
              <w:spacing w:before="120" w:after="120" w:line="312" w:lineRule="auto"/>
              <w:rPr>
                <w:rFonts w:eastAsia="Times New Roman" w:cs="Times New Roman"/>
                <w:szCs w:val="26"/>
              </w:rPr>
            </w:pPr>
            <w:r>
              <w:rPr>
                <w:rFonts w:eastAsia="Times New Roman" w:cs="Times New Roman"/>
                <w:szCs w:val="26"/>
              </w:rPr>
              <w:lastRenderedPageBreak/>
              <w:t>Nhà hảo tâm</w:t>
            </w:r>
          </w:p>
        </w:tc>
      </w:tr>
      <w:tr w:rsidR="00B55829" w14:paraId="701208B4"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FFCB9" w14:textId="77777777" w:rsidR="00B55829" w:rsidRDefault="00B55829" w:rsidP="005E18F8">
            <w:pPr>
              <w:spacing w:before="120" w:after="120" w:line="312" w:lineRule="auto"/>
              <w:jc w:val="center"/>
              <w:rPr>
                <w:rFonts w:eastAsia="Times New Roman" w:cs="Times New Roman"/>
                <w:color w:val="000000"/>
                <w:szCs w:val="26"/>
              </w:rPr>
            </w:pPr>
            <w:r>
              <w:rPr>
                <w:rFonts w:eastAsia="Times New Roman" w:cs="Times New Roman"/>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F11B5" w14:textId="77777777" w:rsidR="00B55829" w:rsidRDefault="00B55829" w:rsidP="005E18F8">
            <w:pPr>
              <w:spacing w:before="120" w:after="120" w:line="312" w:lineRule="auto"/>
              <w:rPr>
                <w:rFonts w:eastAsia="Times New Roman" w:cs="Times New Roman"/>
                <w:color w:val="000000"/>
                <w:szCs w:val="26"/>
              </w:rPr>
            </w:pPr>
            <w:r>
              <w:rPr>
                <w:rFonts w:eastAsia="Times New Roman" w:cs="Times New Roman"/>
                <w:szCs w:val="26"/>
              </w:rPr>
              <w:t>Xác nhận đăng ký</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7380E" w14:textId="77777777" w:rsidR="00B55829" w:rsidRPr="00320793" w:rsidRDefault="00B55829" w:rsidP="005E18F8">
            <w:pPr>
              <w:pStyle w:val="cham"/>
            </w:pPr>
            <w:r>
              <w:t>Nhà hảo tâm nhấn nút xác nhận đăng ký tài khoản.</w:t>
            </w:r>
          </w:p>
          <w:p w14:paraId="7DCE28C1" w14:textId="77777777" w:rsidR="00B55829" w:rsidRDefault="00B55829" w:rsidP="005E18F8">
            <w:pPr>
              <w:pStyle w:val="cham"/>
            </w:pPr>
            <w:r>
              <w:rPr>
                <w:color w:val="000000"/>
              </w:rPr>
              <w:t>Hệ thống Small Giving gọi API (1.1) kiểm tra số điện thoại đã tồn tại trong hệ thống hay chưa, nếu đã tồn tại h</w:t>
            </w:r>
            <w:r>
              <w:t>ệ thống hiển thị cảnh báo “Số điện thoại đã tồn tại” nhà hảo tâm cần nhập lại thông tin đăng ký. Nếu chưa tồn tại thực hiện tạo tài khoản mới.</w:t>
            </w:r>
          </w:p>
          <w:p w14:paraId="68FE72BD" w14:textId="77777777" w:rsidR="00B55829" w:rsidRDefault="00B55829" w:rsidP="005E18F8">
            <w:pPr>
              <w:pStyle w:val="cham"/>
            </w:pPr>
            <w:r>
              <w:t>H</w:t>
            </w:r>
            <w:r w:rsidRPr="0042221F">
              <w:t>ệ thống</w:t>
            </w:r>
            <w:r>
              <w:t xml:space="preserve"> Way4 </w:t>
            </w:r>
            <w:r w:rsidRPr="0042221F">
              <w:t>gọi API</w:t>
            </w:r>
            <w:r>
              <w:t xml:space="preserve"> (1.2) thực hiện tạo tài khoản mới. </w:t>
            </w:r>
          </w:p>
          <w:p w14:paraId="0484BBF8" w14:textId="77777777" w:rsidR="00B55829" w:rsidRPr="00177B82" w:rsidRDefault="00B55829" w:rsidP="005E18F8">
            <w:pPr>
              <w:pStyle w:val="cham"/>
            </w:pPr>
            <w:r>
              <w:rPr>
                <w:color w:val="000000"/>
              </w:rPr>
              <w:t>Hệ thống Small Giving</w:t>
            </w:r>
            <w:r>
              <w:t xml:space="preserve"> trả về thông báo “Tạo tài khoản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BBD82" w14:textId="77777777" w:rsidR="00B55829" w:rsidRDefault="00B55829" w:rsidP="005E18F8">
            <w:pPr>
              <w:spacing w:before="120" w:after="120" w:line="312" w:lineRule="auto"/>
              <w:rPr>
                <w:rFonts w:eastAsia="Times New Roman" w:cs="Times New Roman"/>
                <w:szCs w:val="26"/>
              </w:rPr>
            </w:pPr>
            <w:r>
              <w:rPr>
                <w:rFonts w:eastAsia="Times New Roman" w:cs="Times New Roman"/>
                <w:szCs w:val="26"/>
              </w:rPr>
              <w:t>Nhà hảo tâm, Small Giving, Way4</w:t>
            </w:r>
          </w:p>
        </w:tc>
      </w:tr>
    </w:tbl>
    <w:p w14:paraId="0185BA43" w14:textId="77777777" w:rsidR="00B55829" w:rsidRDefault="00B55829" w:rsidP="00B55829">
      <w:pPr>
        <w:pStyle w:val="FormChuan"/>
        <w:ind w:left="1440" w:firstLine="720"/>
      </w:pPr>
    </w:p>
    <w:p w14:paraId="39F4B8DE" w14:textId="3C2BBBB8" w:rsidR="00B55829" w:rsidRDefault="00B55829" w:rsidP="00B55829">
      <w:pPr>
        <w:pStyle w:val="FormChuan"/>
        <w:ind w:left="720" w:firstLine="720"/>
      </w:pPr>
      <w:r>
        <w:t>3.1.4.2. Quy trình đăng nhập</w:t>
      </w:r>
    </w:p>
    <w:p w14:paraId="7C650180" w14:textId="08299E42" w:rsidR="00B55829" w:rsidRDefault="00B55829" w:rsidP="00B55829">
      <w:pPr>
        <w:pStyle w:val="FormChuan"/>
      </w:pPr>
      <w:r>
        <w:tab/>
      </w:r>
      <w:r>
        <w:tab/>
      </w:r>
      <w:r>
        <w:tab/>
        <w:t>3.1.4.</w:t>
      </w:r>
      <w:r w:rsidR="003A5593">
        <w:t>2</w:t>
      </w:r>
      <w:r>
        <w:t>.1. Luồng quy trình</w:t>
      </w:r>
    </w:p>
    <w:p w14:paraId="49F77812" w14:textId="00AED9C4" w:rsidR="00B55829" w:rsidRPr="00D93B51" w:rsidRDefault="003A5593" w:rsidP="00B55829">
      <w:pPr>
        <w:pStyle w:val="FormChuan"/>
        <w:jc w:val="center"/>
      </w:pPr>
      <w:ins w:id="2" w:author="HONGPHAN" w:date="2020-04-25T00:33:00Z">
        <w:r>
          <w:rPr>
            <w:noProof/>
          </w:rPr>
          <w:lastRenderedPageBreak/>
          <w:drawing>
            <wp:inline distT="0" distB="0" distL="0" distR="0" wp14:anchorId="4EE4F085" wp14:editId="3FEC00A0">
              <wp:extent cx="3724644" cy="4930599"/>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đăng nhập v5.png"/>
                      <pic:cNvPicPr/>
                    </pic:nvPicPr>
                    <pic:blipFill>
                      <a:blip r:embed="rId12">
                        <a:extLst>
                          <a:ext uri="{28A0092B-C50C-407E-A947-70E740481C1C}">
                            <a14:useLocalDpi xmlns:a14="http://schemas.microsoft.com/office/drawing/2010/main" val="0"/>
                          </a:ext>
                        </a:extLst>
                      </a:blip>
                      <a:stretch>
                        <a:fillRect/>
                      </a:stretch>
                    </pic:blipFill>
                    <pic:spPr>
                      <a:xfrm>
                        <a:off x="0" y="0"/>
                        <a:ext cx="3752934" cy="4968048"/>
                      </a:xfrm>
                      <a:prstGeom prst="rect">
                        <a:avLst/>
                      </a:prstGeom>
                    </pic:spPr>
                  </pic:pic>
                </a:graphicData>
              </a:graphic>
            </wp:inline>
          </w:drawing>
        </w:r>
      </w:ins>
    </w:p>
    <w:p w14:paraId="35C62C06" w14:textId="3D951723" w:rsidR="00B55829" w:rsidRDefault="00B55829" w:rsidP="00B55829">
      <w:pPr>
        <w:pStyle w:val="FormChuan"/>
        <w:ind w:left="1440" w:firstLine="720"/>
      </w:pPr>
      <w:r>
        <w:t>3.1.4.</w:t>
      </w:r>
      <w:r w:rsidR="003A5593">
        <w:t>2</w:t>
      </w:r>
      <w:r>
        <w:t>.2.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14:paraId="5247E40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74197"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BE917"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E9C6"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DA49A3"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Tác nhân</w:t>
            </w:r>
          </w:p>
        </w:tc>
      </w:tr>
      <w:tr w:rsidR="003A5593" w14:paraId="583DC9F2"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3DD73"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356C0"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Yêu cầu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33D2A6" w14:textId="77777777" w:rsidR="003A5593" w:rsidRDefault="003A5593" w:rsidP="005E18F8">
            <w:pPr>
              <w:pStyle w:val="cham"/>
            </w:pPr>
            <w:r>
              <w:t>Nhà hảo tâm truy cập vào hệ thống sẽ nhận được tùy chọn “Đăng ký” và “Đăng nhập”.</w:t>
            </w:r>
          </w:p>
          <w:p w14:paraId="55250E68" w14:textId="77777777" w:rsidR="003A5593" w:rsidRPr="002850B6" w:rsidRDefault="003A5593" w:rsidP="005E18F8">
            <w:pPr>
              <w:pStyle w:val="cham"/>
            </w:pPr>
            <w:r>
              <w:t>Chọn tính năng “Đăng nhập” để yêu cầu đăng nhập tài khoản.</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69F66"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w:t>
            </w:r>
          </w:p>
        </w:tc>
      </w:tr>
      <w:tr w:rsidR="003A5593" w14:paraId="2B6591FF"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9241A"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AD576"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 xml:space="preserve">Nhập thông tin </w:t>
            </w:r>
            <w:r>
              <w:rPr>
                <w:rFonts w:eastAsia="Times New Roman" w:cs="Times New Roman"/>
                <w:color w:val="000000"/>
                <w:szCs w:val="26"/>
              </w:rPr>
              <w:lastRenderedPageBreak/>
              <w:t>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BC571" w14:textId="77777777" w:rsidR="003A5593" w:rsidRDefault="003A5593" w:rsidP="005E18F8">
            <w:pPr>
              <w:pStyle w:val="cham"/>
            </w:pPr>
            <w:r>
              <w:lastRenderedPageBreak/>
              <w:t xml:space="preserve">Nếu là lần đăng nhập đầu tiên: Nhà hảo tâm nhập vào </w:t>
            </w:r>
            <w:r w:rsidRPr="00327358">
              <w:rPr>
                <w:i/>
              </w:rPr>
              <w:t>Số điện thoại</w:t>
            </w:r>
            <w:r>
              <w:t xml:space="preserve"> hoặc </w:t>
            </w:r>
            <w:r w:rsidRPr="00327358">
              <w:rPr>
                <w:i/>
              </w:rPr>
              <w:t>Email</w:t>
            </w:r>
            <w:r>
              <w:t xml:space="preserve">. Ở các lần đăng nhập </w:t>
            </w:r>
            <w:r>
              <w:lastRenderedPageBreak/>
              <w:t xml:space="preserve">tiếp theo, hệ thống tự động hiển thị </w:t>
            </w:r>
            <w:r w:rsidRPr="00327358">
              <w:rPr>
                <w:i/>
              </w:rPr>
              <w:t>Số điện thoại</w:t>
            </w:r>
            <w:r>
              <w:t xml:space="preserve"> hoặc </w:t>
            </w:r>
            <w:r w:rsidRPr="00327358">
              <w:rPr>
                <w:i/>
              </w:rPr>
              <w:t>Email</w:t>
            </w:r>
            <w:r>
              <w:t xml:space="preserve"> đã đăng nhập trên thiết bị.</w:t>
            </w:r>
          </w:p>
          <w:p w14:paraId="11225506" w14:textId="77777777" w:rsidR="003A5593" w:rsidRPr="002850B6" w:rsidRDefault="003A5593" w:rsidP="005E18F8">
            <w:pPr>
              <w:pStyle w:val="cham"/>
            </w:pPr>
            <w:r>
              <w:rPr>
                <w:color w:val="000000"/>
              </w:rPr>
              <w:t xml:space="preserve">Nhập vào </w:t>
            </w:r>
            <w:r w:rsidRPr="00327358">
              <w:rPr>
                <w:i/>
                <w:color w:val="000000"/>
              </w:rPr>
              <w:t>Mật khẩu</w:t>
            </w:r>
            <w:r>
              <w:t>, nhà hảo tâm có thể chọn tính năng “Ghi nhớ mật khẩu” nếu muốn hiển thị mật khẩu vừa nhập tương ứng với tên tài khoản hiện tại ở các lần đăng nhập sau</w:t>
            </w:r>
            <w:r>
              <w:rPr>
                <w:color w:val="000000"/>
              </w:rPr>
              <w:t>.</w:t>
            </w:r>
            <w:r>
              <w:t xml:space="preserve">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479E7"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lastRenderedPageBreak/>
              <w:t>Nhà hảo tâm</w:t>
            </w:r>
          </w:p>
        </w:tc>
      </w:tr>
      <w:tr w:rsidR="003A5593" w14:paraId="773081C3"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EBFDF"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33BEDA"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Xác nhận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DA051" w14:textId="77777777" w:rsidR="003A5593" w:rsidRDefault="003A5593" w:rsidP="005E18F8">
            <w:pPr>
              <w:pStyle w:val="cham"/>
            </w:pPr>
            <w:r>
              <w:t>Nhà hảo tâm nhấn nút xác nhận đăng nhập tài khoản.</w:t>
            </w:r>
          </w:p>
          <w:p w14:paraId="646C0536" w14:textId="77777777" w:rsidR="003A5593" w:rsidRDefault="003A5593" w:rsidP="005E18F8">
            <w:pPr>
              <w:pStyle w:val="cham"/>
            </w:pPr>
            <w:r>
              <w:t>Hệ thống Small Giving gọi API (2.1) kiểm tra thông tin vừa nhập có đúng hay không.</w:t>
            </w:r>
          </w:p>
          <w:p w14:paraId="1F10D4E4" w14:textId="77777777" w:rsidR="003A5593" w:rsidRPr="007C5C51" w:rsidRDefault="003A5593" w:rsidP="003A5593">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000000"/>
                <w:szCs w:val="26"/>
              </w:rPr>
            </w:pPr>
            <w:r>
              <w:rPr>
                <w:rFonts w:eastAsia="Times New Roman" w:cs="Times New Roman"/>
                <w:color w:val="000000"/>
                <w:szCs w:val="26"/>
              </w:rPr>
              <w:t xml:space="preserve">Nếu </w:t>
            </w:r>
            <w:r>
              <w:rPr>
                <w:rFonts w:eastAsia="Times New Roman" w:cs="Times New Roman"/>
                <w:szCs w:val="26"/>
              </w:rPr>
              <w:t>sai chuyển sang bước 4.</w:t>
            </w:r>
          </w:p>
          <w:p w14:paraId="63C3F45C" w14:textId="77777777" w:rsidR="003A5593" w:rsidRPr="007C5C51" w:rsidRDefault="003A5593" w:rsidP="003A5593">
            <w:pPr>
              <w:pStyle w:val="ListParagraph"/>
              <w:numPr>
                <w:ilvl w:val="3"/>
                <w:numId w:val="23"/>
              </w:numPr>
              <w:pBdr>
                <w:top w:val="nil"/>
                <w:left w:val="nil"/>
                <w:bottom w:val="nil"/>
                <w:right w:val="nil"/>
                <w:between w:val="nil"/>
              </w:pBdr>
              <w:spacing w:after="0" w:line="312" w:lineRule="auto"/>
              <w:ind w:left="1034" w:hanging="283"/>
              <w:jc w:val="both"/>
              <w:rPr>
                <w:rFonts w:eastAsia="Times New Roman" w:cs="Times New Roman"/>
                <w:color w:val="000000"/>
                <w:szCs w:val="26"/>
              </w:rPr>
            </w:pPr>
            <w:r w:rsidRPr="007C5C51">
              <w:rPr>
                <w:rFonts w:eastAsia="Times New Roman" w:cs="Times New Roman"/>
                <w:color w:val="000000"/>
                <w:szCs w:val="26"/>
              </w:rPr>
              <w:t>Nếu đúng chuyển sang bước 5.</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25CD6"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 Small Giving</w:t>
            </w:r>
          </w:p>
        </w:tc>
      </w:tr>
      <w:tr w:rsidR="003A5593" w14:paraId="50A60B4F"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F1825"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szCs w:val="26"/>
              </w:rPr>
              <w:t>4</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DF21F"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Xử lý sai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E6F52" w14:textId="77777777" w:rsidR="003A5593" w:rsidRDefault="003A5593" w:rsidP="005E18F8">
            <w:pPr>
              <w:pStyle w:val="cham"/>
              <w:rPr>
                <w:color w:val="000000"/>
              </w:rPr>
            </w:pPr>
            <w:r>
              <w:t>H</w:t>
            </w:r>
            <w:r w:rsidRPr="006243E0">
              <w:t>ệ thống</w:t>
            </w:r>
            <w:r>
              <w:t xml:space="preserve"> Small Giving</w:t>
            </w:r>
            <w:r w:rsidRPr="006243E0">
              <w:t xml:space="preserve"> trả về thông báo “Tài khoản/mật khẩu không đúng”</w:t>
            </w:r>
            <w:r>
              <w:t>.</w:t>
            </w:r>
          </w:p>
          <w:p w14:paraId="1FC17163" w14:textId="77777777" w:rsidR="003A5593" w:rsidRPr="002850B6" w:rsidRDefault="003A5593" w:rsidP="005E18F8">
            <w:pPr>
              <w:pStyle w:val="cham"/>
            </w:pPr>
            <w:r>
              <w:t>Nhà hảo tâm lựa chọn tính năng “Quên mật khẩu?” để yêu cầu lấy lại mật khẩu hoặc quay lại nhập lại mật khẩu.</w:t>
            </w:r>
          </w:p>
          <w:p w14:paraId="5B279936" w14:textId="77777777" w:rsidR="003A5593" w:rsidRDefault="003A5593" w:rsidP="005E18F8">
            <w:pPr>
              <w:pStyle w:val="cham"/>
            </w:pPr>
            <w:r>
              <w:t xml:space="preserve">Với lựa chọn lấy lại mật khẩu, nhà hảo tâm nhập vào các thông tin: </w:t>
            </w:r>
            <w:r w:rsidRPr="00327358">
              <w:rPr>
                <w:i/>
              </w:rPr>
              <w:t>Email</w:t>
            </w:r>
            <w:r>
              <w:t xml:space="preserve">, </w:t>
            </w:r>
            <w:r w:rsidRPr="00327358">
              <w:rPr>
                <w:i/>
              </w:rPr>
              <w:t>Số điện thoại</w:t>
            </w:r>
            <w:r>
              <w:t xml:space="preserve"> đã đăng ký tài khoản để xác minh danh tính.</w:t>
            </w:r>
          </w:p>
          <w:p w14:paraId="192D99F1" w14:textId="77777777" w:rsidR="003A5593" w:rsidRDefault="003A5593" w:rsidP="005E18F8">
            <w:pPr>
              <w:pStyle w:val="cham"/>
            </w:pPr>
            <w:r>
              <w:t>Hệ thống Small Giving gọi API (2.2) kiểm tra thông tin đó có tồn tại trong hệ thống hay không, nếu có thì hiển thị mật khẩu cho nhà hảo tâm, nếu không hệ thống trả về thông báo “Sai thông tin xác minh”, nhà hảo tâm cần nhập lại thông tin xác minh.</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7668E"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 Small Giving</w:t>
            </w:r>
          </w:p>
        </w:tc>
      </w:tr>
      <w:tr w:rsidR="003A5593" w14:paraId="2A95F003" w14:textId="77777777" w:rsidTr="005E18F8">
        <w:trPr>
          <w:trHeight w:val="660"/>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CB89C" w14:textId="77777777" w:rsidR="003A5593" w:rsidRDefault="003A5593" w:rsidP="005E18F8">
            <w:pPr>
              <w:spacing w:before="120" w:after="120" w:line="312" w:lineRule="auto"/>
              <w:jc w:val="center"/>
              <w:rPr>
                <w:rFonts w:eastAsia="Times New Roman" w:cs="Times New Roman"/>
                <w:szCs w:val="26"/>
              </w:rPr>
            </w:pP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2E328"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 xml:space="preserve">Xử lý </w:t>
            </w:r>
            <w:r>
              <w:rPr>
                <w:rFonts w:eastAsia="Times New Roman" w:cs="Times New Roman"/>
                <w:color w:val="000000"/>
                <w:szCs w:val="26"/>
              </w:rPr>
              <w:lastRenderedPageBreak/>
              <w:t>đúng thông tin đăng nhập</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A14EFF" w14:textId="77777777" w:rsidR="003A5593" w:rsidRDefault="003A5593" w:rsidP="005E18F8">
            <w:pPr>
              <w:pStyle w:val="cham"/>
            </w:pPr>
            <w:r>
              <w:rPr>
                <w:color w:val="000000"/>
              </w:rPr>
              <w:lastRenderedPageBreak/>
              <w:t xml:space="preserve">Hệ thống Small Giving </w:t>
            </w:r>
            <w:r w:rsidRPr="006243E0">
              <w:t xml:space="preserve">lấy ra thông tin của tài </w:t>
            </w:r>
            <w:r w:rsidRPr="006243E0">
              <w:lastRenderedPageBreak/>
              <w:t xml:space="preserve">khoản đang đăng nhập </w:t>
            </w:r>
            <w:r w:rsidRPr="006243E0">
              <w:rPr>
                <w:color w:val="000000"/>
              </w:rPr>
              <w:t xml:space="preserve">rồi </w:t>
            </w:r>
            <w:r w:rsidRPr="006243E0">
              <w:t>trả về thông báo “Đăng nhập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061D5"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lastRenderedPageBreak/>
              <w:t xml:space="preserve">Small </w:t>
            </w:r>
            <w:r>
              <w:rPr>
                <w:rFonts w:eastAsia="Times New Roman" w:cs="Times New Roman"/>
                <w:szCs w:val="26"/>
              </w:rPr>
              <w:lastRenderedPageBreak/>
              <w:t>Giving</w:t>
            </w:r>
          </w:p>
        </w:tc>
      </w:tr>
    </w:tbl>
    <w:p w14:paraId="25C5F145" w14:textId="77777777" w:rsidR="00B55829" w:rsidRDefault="00B55829" w:rsidP="00B55829">
      <w:pPr>
        <w:rPr>
          <w:b/>
          <w:szCs w:val="26"/>
        </w:rPr>
      </w:pPr>
    </w:p>
    <w:p w14:paraId="3260A203" w14:textId="2BEBA874" w:rsidR="003A5593" w:rsidRDefault="003A5593" w:rsidP="003A5593">
      <w:pPr>
        <w:pStyle w:val="FormChuan"/>
        <w:ind w:left="720" w:firstLine="720"/>
      </w:pPr>
      <w:r>
        <w:t>3.1.4.3. Quy trình đăng nhập</w:t>
      </w:r>
    </w:p>
    <w:p w14:paraId="30A4B4B1" w14:textId="3E993A52" w:rsidR="003A5593" w:rsidRDefault="003A5593" w:rsidP="003A5593">
      <w:pPr>
        <w:ind w:left="1440" w:firstLine="720"/>
        <w:rPr>
          <w:i/>
        </w:rPr>
      </w:pPr>
      <w:r>
        <w:rPr>
          <w:i/>
        </w:rPr>
        <w:t>3.1.4.3.1</w:t>
      </w:r>
      <w:r w:rsidRPr="001846F9">
        <w:rPr>
          <w:i/>
        </w:rPr>
        <w:t>. Luồng quy trình</w:t>
      </w:r>
    </w:p>
    <w:p w14:paraId="39B4A4BF" w14:textId="77777777" w:rsidR="003A5593" w:rsidRDefault="003A5593" w:rsidP="003A5593">
      <w:pPr>
        <w:keepNext/>
        <w:jc w:val="center"/>
      </w:pPr>
      <w:ins w:id="3" w:author="HONGPHAN" w:date="2020-04-25T00:39:00Z">
        <w:r>
          <w:rPr>
            <w:noProof/>
          </w:rPr>
          <w:drawing>
            <wp:inline distT="0" distB="0" distL="0" distR="0" wp14:anchorId="33B87E31" wp14:editId="47CDF744">
              <wp:extent cx="3534518" cy="440295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y đổi thông tin v2.png"/>
                      <pic:cNvPicPr/>
                    </pic:nvPicPr>
                    <pic:blipFill>
                      <a:blip r:embed="rId13">
                        <a:extLst>
                          <a:ext uri="{28A0092B-C50C-407E-A947-70E740481C1C}">
                            <a14:useLocalDpi xmlns:a14="http://schemas.microsoft.com/office/drawing/2010/main" val="0"/>
                          </a:ext>
                        </a:extLst>
                      </a:blip>
                      <a:stretch>
                        <a:fillRect/>
                      </a:stretch>
                    </pic:blipFill>
                    <pic:spPr>
                      <a:xfrm>
                        <a:off x="0" y="0"/>
                        <a:ext cx="3540500" cy="4410402"/>
                      </a:xfrm>
                      <a:prstGeom prst="rect">
                        <a:avLst/>
                      </a:prstGeom>
                    </pic:spPr>
                  </pic:pic>
                </a:graphicData>
              </a:graphic>
            </wp:inline>
          </w:drawing>
        </w:r>
      </w:ins>
    </w:p>
    <w:p w14:paraId="622100F0" w14:textId="77777777" w:rsidR="003A5593" w:rsidRDefault="003A5593" w:rsidP="003A5593">
      <w:pPr>
        <w:pStyle w:val="Caption1"/>
      </w:pPr>
      <w:bookmarkStart w:id="4" w:name="_Toc38145546"/>
      <w:r>
        <w:t>Hình 2.7: Quy trình thay đổi thông tin.</w:t>
      </w:r>
      <w:bookmarkEnd w:id="4"/>
    </w:p>
    <w:p w14:paraId="272DD0F4" w14:textId="44D86932" w:rsidR="003A5593" w:rsidRDefault="003A5593" w:rsidP="003A5593">
      <w:pPr>
        <w:ind w:left="1440" w:firstLine="720"/>
        <w:rPr>
          <w:i/>
        </w:rPr>
      </w:pPr>
      <w:r>
        <w:rPr>
          <w:i/>
        </w:rPr>
        <w:t>3.1.4.3</w:t>
      </w:r>
      <w:r w:rsidRPr="001846F9">
        <w:rPr>
          <w:i/>
        </w:rPr>
        <w:t>.2.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59A359BA"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5EB59"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126C7B"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87888"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4EF0B"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Tác nhân</w:t>
            </w:r>
          </w:p>
        </w:tc>
      </w:tr>
      <w:tr w:rsidR="003A5593" w:rsidRPr="00660970" w14:paraId="6CB70D5A" w14:textId="77777777" w:rsidTr="005E18F8">
        <w:trPr>
          <w:trHeight w:val="172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62184" w14:textId="77777777" w:rsidR="003A5593" w:rsidRPr="00660970" w:rsidRDefault="003A5593" w:rsidP="005E18F8">
            <w:pPr>
              <w:spacing w:before="120" w:after="120" w:line="312" w:lineRule="auto"/>
              <w:jc w:val="center"/>
              <w:rPr>
                <w:rFonts w:eastAsia="Times New Roman" w:cs="Times New Roman"/>
                <w:color w:val="000000"/>
                <w:szCs w:val="26"/>
              </w:rPr>
            </w:pPr>
            <w:r w:rsidRPr="00660970">
              <w:rPr>
                <w:rFonts w:eastAsia="Times New Roman" w:cs="Times New Roman"/>
                <w:color w:val="000000"/>
                <w:szCs w:val="26"/>
              </w:rPr>
              <w:lastRenderedPageBreak/>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A2D6" w14:textId="77777777" w:rsidR="003A5593" w:rsidRPr="00660970" w:rsidRDefault="003A5593" w:rsidP="005E18F8">
            <w:pPr>
              <w:spacing w:before="120" w:after="120" w:line="312" w:lineRule="auto"/>
              <w:rPr>
                <w:rFonts w:eastAsia="Times New Roman" w:cs="Times New Roman"/>
                <w:color w:val="000000"/>
                <w:szCs w:val="26"/>
              </w:rPr>
            </w:pPr>
            <w:r w:rsidRPr="00660970">
              <w:rPr>
                <w:rFonts w:eastAsia="Times New Roman" w:cs="Times New Roman"/>
                <w:color w:val="000000"/>
                <w:szCs w:val="26"/>
              </w:rPr>
              <w:t xml:space="preserve">Truy cập </w:t>
            </w:r>
            <w:r>
              <w:rPr>
                <w:rFonts w:eastAsia="Times New Roman" w:cs="Times New Roman"/>
                <w:color w:val="000000"/>
                <w:szCs w:val="26"/>
              </w:rPr>
              <w:t>tài khoản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E3DC70" w14:textId="77777777" w:rsidR="003A5593" w:rsidRDefault="003A5593" w:rsidP="005E18F8">
            <w:pPr>
              <w:pStyle w:val="cham"/>
            </w:pPr>
            <w:r w:rsidRPr="00660970">
              <w:t xml:space="preserve">Nhà hảo tâm truy cập trang tài khoản cá nhân của mình </w:t>
            </w:r>
          </w:p>
          <w:p w14:paraId="3C8C6F5B" w14:textId="77777777" w:rsidR="003A5593" w:rsidRPr="00660970" w:rsidRDefault="003A5593" w:rsidP="005E18F8">
            <w:pPr>
              <w:pStyle w:val="cham"/>
            </w:pPr>
            <w:r>
              <w:t>Hệ thống Small Giving gọi API (3.1) hiển thị các thông tin tương ứng với tài khoản đang đăng nhập</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8D883" w14:textId="77777777" w:rsidR="003A5593" w:rsidRPr="00660970" w:rsidRDefault="003A5593" w:rsidP="005E18F8">
            <w:pPr>
              <w:spacing w:before="120" w:after="120" w:line="312" w:lineRule="auto"/>
              <w:rPr>
                <w:rFonts w:eastAsia="Times New Roman" w:cs="Times New Roman"/>
                <w:color w:val="000000"/>
                <w:szCs w:val="26"/>
              </w:rPr>
            </w:pPr>
            <w:r w:rsidRPr="00660970">
              <w:rPr>
                <w:rFonts w:eastAsia="Times New Roman" w:cs="Times New Roman"/>
                <w:szCs w:val="26"/>
              </w:rPr>
              <w:t>Nhà hảo tâm</w:t>
            </w:r>
            <w:r>
              <w:rPr>
                <w:rFonts w:eastAsia="Times New Roman" w:cs="Times New Roman"/>
                <w:szCs w:val="26"/>
              </w:rPr>
              <w:t>, Small Giving</w:t>
            </w:r>
          </w:p>
        </w:tc>
      </w:tr>
      <w:tr w:rsidR="003A5593" w14:paraId="2467AF0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827F6"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1E25C"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Chỉnh sửa thông tin</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59CAC" w14:textId="77777777" w:rsidR="003A5593" w:rsidRDefault="003A5593" w:rsidP="005E18F8">
            <w:pPr>
              <w:pStyle w:val="cham"/>
            </w:pPr>
            <w:r>
              <w:t>Nhà hảo tâm</w:t>
            </w:r>
            <w:r>
              <w:rPr>
                <w:color w:val="000000"/>
              </w:rPr>
              <w:t xml:space="preserve"> truy cập vào trang tài khoản cá nhân và chọn thông tin cần thay đổi</w:t>
            </w:r>
            <w:r>
              <w:t xml:space="preserve"> bao gồm: </w:t>
            </w:r>
            <w:r w:rsidRPr="00CE7577">
              <w:rPr>
                <w:i/>
              </w:rPr>
              <w:t>Số điện thoại, Email</w:t>
            </w:r>
            <w:r>
              <w:t xml:space="preserve">, </w:t>
            </w:r>
            <w:r w:rsidRPr="00D82F3B">
              <w:rPr>
                <w:i/>
              </w:rPr>
              <w:t>Họ tên</w:t>
            </w:r>
            <w:r>
              <w:rPr>
                <w:i/>
              </w:rPr>
              <w:t xml:space="preserve">, </w:t>
            </w:r>
            <w:r w:rsidRPr="00D82F3B">
              <w:rPr>
                <w:i/>
              </w:rPr>
              <w:t>Ngày sinh</w:t>
            </w:r>
            <w:r>
              <w:rPr>
                <w:i/>
              </w:rPr>
              <w:t xml:space="preserve">, </w:t>
            </w:r>
            <w:r w:rsidRPr="00D82F3B">
              <w:rPr>
                <w:i/>
              </w:rPr>
              <w:t>Số tài khoản</w:t>
            </w:r>
            <w:r>
              <w:rPr>
                <w:color w:val="000000"/>
              </w:rPr>
              <w:t xml:space="preserve"> và </w:t>
            </w:r>
            <w:r w:rsidRPr="00CE7577">
              <w:rPr>
                <w:color w:val="000000"/>
              </w:rPr>
              <w:t>chỉnh sửa lại theo mong muốn.</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581D44"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w:t>
            </w:r>
          </w:p>
        </w:tc>
      </w:tr>
      <w:tr w:rsidR="003A5593" w14:paraId="452C46A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2FDB5"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BD1E2" w14:textId="77777777" w:rsidR="003A5593" w:rsidRDefault="003A5593" w:rsidP="005E18F8">
            <w:pPr>
              <w:spacing w:before="120" w:after="120" w:line="312" w:lineRule="auto"/>
              <w:rPr>
                <w:rFonts w:eastAsia="Times New Roman" w:cs="Times New Roman"/>
                <w:color w:val="000000"/>
                <w:szCs w:val="26"/>
              </w:rPr>
            </w:pPr>
            <w:r>
              <w:rPr>
                <w:rFonts w:eastAsia="Times New Roman" w:cs="Times New Roman"/>
                <w:color w:val="00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FAFBB" w14:textId="77777777" w:rsidR="003A5593" w:rsidRPr="00CE7577" w:rsidRDefault="003A5593" w:rsidP="005E18F8">
            <w:pPr>
              <w:pStyle w:val="cham"/>
            </w:pPr>
            <w:r>
              <w:t>Nhà hảo tâm nhấn nút xác nhận cập nhật.</w:t>
            </w:r>
          </w:p>
          <w:p w14:paraId="44B5709A" w14:textId="77777777" w:rsidR="003A5593" w:rsidRPr="00CE7577" w:rsidRDefault="003A5593" w:rsidP="005E18F8">
            <w:pPr>
              <w:pStyle w:val="cham"/>
            </w:pPr>
            <w:r>
              <w:rPr>
                <w:color w:val="000000"/>
              </w:rPr>
              <w:t>Hệ thống Small Giving gọi API (3.2) thay đổi thông tin tài khoản.</w:t>
            </w:r>
          </w:p>
          <w:p w14:paraId="7FAD8B59" w14:textId="77777777" w:rsidR="003A5593" w:rsidRPr="00AE66D9" w:rsidRDefault="003A5593" w:rsidP="005E18F8">
            <w:pPr>
              <w:pStyle w:val="cham"/>
            </w:pPr>
            <w:r>
              <w:rPr>
                <w:color w:val="000000"/>
              </w:rPr>
              <w:t>Hệ thống Way4 thực hiện API (3.3) thay đổi thông tin tài khoản.</w:t>
            </w:r>
          </w:p>
          <w:p w14:paraId="3FC7D982" w14:textId="77777777" w:rsidR="003A5593" w:rsidRDefault="003A5593" w:rsidP="005E18F8">
            <w:pPr>
              <w:pStyle w:val="cham"/>
            </w:pPr>
            <w:r>
              <w:rPr>
                <w:color w:val="000000"/>
              </w:rPr>
              <w:t>Hệ thống Small Giving trả về thông báo “Cập nhật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01396"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w:t>
            </w:r>
          </w:p>
        </w:tc>
      </w:tr>
    </w:tbl>
    <w:p w14:paraId="4E9F0A2C" w14:textId="77777777" w:rsidR="003A5593" w:rsidRPr="00512207" w:rsidRDefault="003A5593" w:rsidP="003A5593">
      <w:pPr>
        <w:pStyle w:val="Caption1"/>
      </w:pPr>
      <w:bookmarkStart w:id="5" w:name="_Toc38309974"/>
      <w:r w:rsidRPr="00512207">
        <w:t xml:space="preserve">Bảng </w:t>
      </w:r>
      <w:r>
        <w:t>2.</w:t>
      </w:r>
      <w:r>
        <w:rPr>
          <w:noProof/>
        </w:rPr>
        <w:fldChar w:fldCharType="begin"/>
      </w:r>
      <w:r>
        <w:rPr>
          <w:noProof/>
        </w:rPr>
        <w:instrText xml:space="preserve"> SEQ Bảng \* ARABIC </w:instrText>
      </w:r>
      <w:r>
        <w:rPr>
          <w:noProof/>
        </w:rPr>
        <w:fldChar w:fldCharType="separate"/>
      </w:r>
      <w:r>
        <w:rPr>
          <w:noProof/>
        </w:rPr>
        <w:t>5</w:t>
      </w:r>
      <w:r>
        <w:rPr>
          <w:noProof/>
        </w:rPr>
        <w:fldChar w:fldCharType="end"/>
      </w:r>
      <w:r w:rsidRPr="00512207">
        <w:t>: Đặc tả</w:t>
      </w:r>
      <w:r>
        <w:t xml:space="preserve"> các bước trong</w:t>
      </w:r>
      <w:r w:rsidRPr="00512207">
        <w:t xml:space="preserve"> quy trình thay đổi thông tin.</w:t>
      </w:r>
      <w:bookmarkEnd w:id="5"/>
    </w:p>
    <w:p w14:paraId="465618D8" w14:textId="16689FB5" w:rsidR="003A5593" w:rsidRPr="003A5593" w:rsidRDefault="003A5593" w:rsidP="003A5593">
      <w:pPr>
        <w:pStyle w:val="FormChuan"/>
        <w:ind w:left="720" w:firstLine="720"/>
      </w:pPr>
      <w:r>
        <w:t>3.1.4.4. Quy trình đổi mật khẩu</w:t>
      </w:r>
    </w:p>
    <w:p w14:paraId="7003EEA8" w14:textId="668D8BA9" w:rsidR="003A5593" w:rsidRDefault="003A5593" w:rsidP="003A5593">
      <w:pPr>
        <w:ind w:left="1440" w:firstLine="720"/>
        <w:rPr>
          <w:i/>
        </w:rPr>
      </w:pPr>
      <w:r>
        <w:rPr>
          <w:i/>
        </w:rPr>
        <w:t>3.1</w:t>
      </w:r>
      <w:r w:rsidRPr="001846F9">
        <w:rPr>
          <w:i/>
        </w:rPr>
        <w:t>.</w:t>
      </w:r>
      <w:r>
        <w:rPr>
          <w:i/>
        </w:rPr>
        <w:t>4</w:t>
      </w:r>
      <w:r w:rsidRPr="001846F9">
        <w:rPr>
          <w:i/>
        </w:rPr>
        <w:t>.</w:t>
      </w:r>
      <w:r>
        <w:rPr>
          <w:i/>
        </w:rPr>
        <w:t>4.</w:t>
      </w:r>
      <w:r w:rsidRPr="001846F9">
        <w:rPr>
          <w:i/>
        </w:rPr>
        <w:t>1. Luồng quy trình</w:t>
      </w:r>
    </w:p>
    <w:p w14:paraId="61E79B37" w14:textId="77777777" w:rsidR="003A5593" w:rsidRDefault="003A5593" w:rsidP="003A5593">
      <w:pPr>
        <w:keepNext/>
        <w:jc w:val="center"/>
      </w:pPr>
      <w:r>
        <w:rPr>
          <w:noProof/>
        </w:rPr>
        <w:lastRenderedPageBreak/>
        <w:drawing>
          <wp:inline distT="0" distB="0" distL="0" distR="0" wp14:anchorId="4393C0E6" wp14:editId="165BFF30">
            <wp:extent cx="3684298" cy="433199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đổi mật khẩu.png"/>
                    <pic:cNvPicPr/>
                  </pic:nvPicPr>
                  <pic:blipFill>
                    <a:blip r:embed="rId14">
                      <a:extLst>
                        <a:ext uri="{28A0092B-C50C-407E-A947-70E740481C1C}">
                          <a14:useLocalDpi xmlns:a14="http://schemas.microsoft.com/office/drawing/2010/main" val="0"/>
                        </a:ext>
                      </a:extLst>
                    </a:blip>
                    <a:stretch>
                      <a:fillRect/>
                    </a:stretch>
                  </pic:blipFill>
                  <pic:spPr>
                    <a:xfrm>
                      <a:off x="0" y="0"/>
                      <a:ext cx="3689372" cy="4337960"/>
                    </a:xfrm>
                    <a:prstGeom prst="rect">
                      <a:avLst/>
                    </a:prstGeom>
                  </pic:spPr>
                </pic:pic>
              </a:graphicData>
            </a:graphic>
          </wp:inline>
        </w:drawing>
      </w:r>
    </w:p>
    <w:p w14:paraId="0D3A744F" w14:textId="77777777" w:rsidR="003A5593" w:rsidRPr="001846F9" w:rsidRDefault="003A5593" w:rsidP="003A5593">
      <w:pPr>
        <w:pStyle w:val="Caption1"/>
      </w:pPr>
      <w:bookmarkStart w:id="6" w:name="_Toc38145547"/>
      <w:r>
        <w:t>Hình 2.8: Quy trình thay đổi mật khẩu.</w:t>
      </w:r>
      <w:bookmarkEnd w:id="6"/>
    </w:p>
    <w:p w14:paraId="168CC0AF" w14:textId="3281BD9C" w:rsidR="003A5593" w:rsidRDefault="003A5593" w:rsidP="003A5593">
      <w:pPr>
        <w:ind w:left="720" w:firstLine="720"/>
        <w:rPr>
          <w:i/>
        </w:rPr>
      </w:pPr>
      <w:r>
        <w:rPr>
          <w:i/>
        </w:rPr>
        <w:t>3.1.4</w:t>
      </w:r>
      <w:r w:rsidRPr="001846F9">
        <w:rPr>
          <w:i/>
        </w:rPr>
        <w:t>.</w:t>
      </w:r>
      <w:r>
        <w:rPr>
          <w:i/>
        </w:rPr>
        <w:t>4</w:t>
      </w:r>
      <w:r w:rsidRPr="001846F9">
        <w:rPr>
          <w:i/>
        </w:rPr>
        <w:t>.2.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5953"/>
        <w:gridCol w:w="1418"/>
      </w:tblGrid>
      <w:tr w:rsidR="003A5593" w14:paraId="37C2CE8E"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8C614"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3B234"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Nhiệm vụ</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82C91"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26895"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Tác nhân</w:t>
            </w:r>
          </w:p>
        </w:tc>
      </w:tr>
      <w:tr w:rsidR="003A5593" w14:paraId="0DEE52D0"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B00CA"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A321A"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Yêu cầu đổi mật khẩu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FECA" w14:textId="77777777" w:rsidR="003A5593" w:rsidRDefault="003A5593" w:rsidP="005E18F8">
            <w:pPr>
              <w:pStyle w:val="cham"/>
            </w:pPr>
            <w:r>
              <w:t>Nhà hảo tâm truy cập vào trang tài khoản cá nhân và chọn tính năng “Đổi mật khẩu”.</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B6212"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w:t>
            </w:r>
          </w:p>
        </w:tc>
      </w:tr>
      <w:tr w:rsidR="003A5593" w14:paraId="271C0D8B"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BBC39"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t>2</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09533" w14:textId="77777777" w:rsidR="003A5593" w:rsidRDefault="003A5593" w:rsidP="005E18F8">
            <w:pPr>
              <w:spacing w:before="120" w:after="120" w:line="312" w:lineRule="auto"/>
              <w:rPr>
                <w:rFonts w:eastAsia="Times New Roman" w:cs="Times New Roman"/>
                <w:color w:val="000000"/>
                <w:szCs w:val="26"/>
              </w:rPr>
            </w:pPr>
            <w:r>
              <w:rPr>
                <w:rFonts w:eastAsia="Times New Roman" w:cs="Times New Roman"/>
                <w:color w:val="000000"/>
                <w:szCs w:val="26"/>
              </w:rPr>
              <w:t>Nhập thông tin yêu cầu</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88BBB" w14:textId="77777777" w:rsidR="003A5593"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szCs w:val="26"/>
              </w:rPr>
              <w:t>Nhà hảo tâm</w:t>
            </w:r>
            <w:r>
              <w:rPr>
                <w:rFonts w:eastAsia="Times New Roman" w:cs="Times New Roman"/>
                <w:color w:val="000000"/>
                <w:szCs w:val="26"/>
              </w:rPr>
              <w:t xml:space="preserve"> nhập vào </w:t>
            </w:r>
            <w:r w:rsidRPr="00D82F3B">
              <w:rPr>
                <w:rFonts w:eastAsia="Times New Roman" w:cs="Times New Roman"/>
                <w:i/>
                <w:color w:val="000000"/>
                <w:szCs w:val="26"/>
              </w:rPr>
              <w:t>Mật khẩu cũ</w:t>
            </w:r>
            <w:r>
              <w:rPr>
                <w:rFonts w:eastAsia="Times New Roman" w:cs="Times New Roman"/>
                <w:color w:val="000000"/>
                <w:szCs w:val="26"/>
              </w:rPr>
              <w:t xml:space="preserve"> và tạo một </w:t>
            </w:r>
            <w:r w:rsidRPr="00D82F3B">
              <w:rPr>
                <w:rFonts w:eastAsia="Times New Roman" w:cs="Times New Roman"/>
                <w:i/>
                <w:color w:val="000000"/>
                <w:szCs w:val="26"/>
              </w:rPr>
              <w:t>Mật khẩu mới</w:t>
            </w:r>
            <w:r>
              <w:rPr>
                <w:rFonts w:eastAsia="Times New Roman" w:cs="Times New Roman"/>
                <w:color w:val="000000"/>
                <w:szCs w:val="26"/>
              </w:rPr>
              <w:t xml:space="preserve">, </w:t>
            </w:r>
            <w:r w:rsidRPr="00CE7577">
              <w:rPr>
                <w:rFonts w:eastAsia="Times New Roman" w:cs="Times New Roman"/>
                <w:i/>
                <w:color w:val="000000"/>
                <w:szCs w:val="26"/>
              </w:rPr>
              <w:t>Nhập lại mật khẩu</w:t>
            </w:r>
            <w:r>
              <w:rPr>
                <w:rFonts w:eastAsia="Times New Roman" w:cs="Times New Roman"/>
                <w:i/>
                <w:color w:val="000000"/>
                <w:szCs w:val="26"/>
              </w:rPr>
              <w:t>.</w:t>
            </w:r>
          </w:p>
          <w:p w14:paraId="40658CB4" w14:textId="77777777" w:rsidR="003A5593" w:rsidRDefault="003A5593" w:rsidP="005E18F8">
            <w:pPr>
              <w:spacing w:after="0" w:line="312" w:lineRule="auto"/>
              <w:ind w:left="720"/>
              <w:rPr>
                <w:rFonts w:eastAsia="Times New Roman" w:cs="Times New Roman"/>
                <w:szCs w:val="26"/>
              </w:rPr>
            </w:pPr>
            <w:r>
              <w:rPr>
                <w:rFonts w:eastAsia="Times New Roman" w:cs="Times New Roman"/>
                <w:szCs w:val="26"/>
              </w:rPr>
              <w:t>Quy định:</w:t>
            </w:r>
          </w:p>
          <w:p w14:paraId="12D3B454" w14:textId="77777777" w:rsidR="003A5593" w:rsidRDefault="003A5593" w:rsidP="003A5593">
            <w:pPr>
              <w:pStyle w:val="ListParagraph"/>
              <w:numPr>
                <w:ilvl w:val="3"/>
                <w:numId w:val="23"/>
              </w:numPr>
              <w:spacing w:after="0" w:line="312" w:lineRule="auto"/>
              <w:ind w:left="1175" w:hanging="283"/>
              <w:jc w:val="both"/>
              <w:rPr>
                <w:rFonts w:eastAsia="Times New Roman" w:cs="Times New Roman"/>
                <w:szCs w:val="26"/>
              </w:rPr>
            </w:pPr>
            <w:r>
              <w:rPr>
                <w:rFonts w:eastAsia="Times New Roman" w:cs="Times New Roman"/>
                <w:szCs w:val="26"/>
              </w:rPr>
              <w:t>Mật khẩu mới: ít nhất 6 ký tự.</w:t>
            </w:r>
          </w:p>
          <w:p w14:paraId="5EB9B34F" w14:textId="77777777" w:rsidR="003A5593" w:rsidRPr="007C5C51" w:rsidRDefault="003A5593" w:rsidP="003A5593">
            <w:pPr>
              <w:pStyle w:val="ListParagraph"/>
              <w:numPr>
                <w:ilvl w:val="3"/>
                <w:numId w:val="23"/>
              </w:numPr>
              <w:spacing w:after="0" w:line="312" w:lineRule="auto"/>
              <w:ind w:left="1175" w:hanging="283"/>
              <w:jc w:val="both"/>
              <w:rPr>
                <w:rFonts w:eastAsia="Times New Roman" w:cs="Times New Roman"/>
                <w:szCs w:val="26"/>
              </w:rPr>
            </w:pPr>
            <w:r>
              <w:rPr>
                <w:rFonts w:eastAsia="Times New Roman" w:cs="Times New Roman"/>
                <w:szCs w:val="26"/>
              </w:rPr>
              <w:t xml:space="preserve">Nhập lại mật khẩu: trùng khớp mật khẩu </w:t>
            </w:r>
            <w:r>
              <w:rPr>
                <w:rFonts w:eastAsia="Times New Roman" w:cs="Times New Roman"/>
                <w:szCs w:val="26"/>
              </w:rPr>
              <w:lastRenderedPageBreak/>
              <w:t>mới.</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0D1C4" w14:textId="77777777" w:rsidR="003A5593" w:rsidRDefault="003A5593" w:rsidP="005E18F8">
            <w:pPr>
              <w:spacing w:before="120" w:after="120" w:line="312" w:lineRule="auto"/>
              <w:rPr>
                <w:rFonts w:eastAsia="Times New Roman" w:cs="Times New Roman"/>
                <w:color w:val="000000"/>
                <w:szCs w:val="26"/>
              </w:rPr>
            </w:pPr>
            <w:r>
              <w:rPr>
                <w:rFonts w:eastAsia="Times New Roman" w:cs="Times New Roman"/>
                <w:szCs w:val="26"/>
              </w:rPr>
              <w:lastRenderedPageBreak/>
              <w:t>Nhà hảo tâm</w:t>
            </w:r>
          </w:p>
        </w:tc>
      </w:tr>
      <w:tr w:rsidR="003A5593" w14:paraId="3349DD38"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04FF4"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t>3</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484844" w14:textId="77777777" w:rsidR="003A5593" w:rsidRDefault="003A5593" w:rsidP="005E18F8">
            <w:pPr>
              <w:spacing w:before="120" w:after="120" w:line="312" w:lineRule="auto"/>
              <w:rPr>
                <w:rFonts w:eastAsia="Times New Roman" w:cs="Times New Roman"/>
                <w:color w:val="000000"/>
                <w:szCs w:val="26"/>
              </w:rPr>
            </w:pPr>
            <w:r>
              <w:rPr>
                <w:rFonts w:eastAsia="Times New Roman" w:cs="Times New Roman"/>
                <w:color w:val="000000"/>
                <w:szCs w:val="26"/>
              </w:rPr>
              <w:t>Xác nhận thay đổi</w:t>
            </w:r>
          </w:p>
        </w:tc>
        <w:tc>
          <w:tcPr>
            <w:tcW w:w="59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91FA9" w14:textId="77777777" w:rsidR="003A5593"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szCs w:val="26"/>
              </w:rPr>
              <w:t>Nhà hảo tâm</w:t>
            </w:r>
            <w:r>
              <w:rPr>
                <w:rFonts w:eastAsia="Times New Roman" w:cs="Times New Roman"/>
                <w:color w:val="000000"/>
                <w:szCs w:val="26"/>
              </w:rPr>
              <w:t xml:space="preserve"> nhấn nút xác nhận thay đổi.</w:t>
            </w:r>
          </w:p>
          <w:p w14:paraId="391070C2" w14:textId="77777777" w:rsidR="003A5593" w:rsidRDefault="003A5593" w:rsidP="005E18F8">
            <w:pPr>
              <w:pStyle w:val="cham"/>
            </w:pPr>
            <w:r>
              <w:rPr>
                <w:color w:val="000000"/>
              </w:rPr>
              <w:t xml:space="preserve">Hệ thống Small Giving gọi API (4.1) kiểm tra xem mật khẩu cũ đã đúng với tài khoản chưa, nếu chưa </w:t>
            </w:r>
            <w:r>
              <w:t>đúng</w:t>
            </w:r>
            <w:r>
              <w:rPr>
                <w:color w:val="000000"/>
              </w:rPr>
              <w:t xml:space="preserve"> h</w:t>
            </w:r>
            <w:r>
              <w:t>ệ thống cảnh báo “Mật khẩu cũ không đúng”, nếu đúng thực hiện thay đổi mật khẩu</w:t>
            </w:r>
            <w:r>
              <w:rPr>
                <w:color w:val="000000"/>
              </w:rPr>
              <w:t xml:space="preserve"> và </w:t>
            </w:r>
            <w:r w:rsidRPr="006E6773">
              <w:t>trả về thông báo “Đổi mật khẩu thành công”.</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C29E90"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 Small Giving</w:t>
            </w:r>
          </w:p>
        </w:tc>
      </w:tr>
    </w:tbl>
    <w:p w14:paraId="6901A0C0" w14:textId="77777777" w:rsidR="003A5593" w:rsidRDefault="003A5593" w:rsidP="003A5593">
      <w:pPr>
        <w:pStyle w:val="FormChuan"/>
        <w:ind w:firstLine="0"/>
      </w:pPr>
    </w:p>
    <w:p w14:paraId="611BF155" w14:textId="133ABA77" w:rsidR="003A5593" w:rsidRPr="003A5593" w:rsidRDefault="003A5593" w:rsidP="003A5593">
      <w:pPr>
        <w:pStyle w:val="FormChuan"/>
        <w:ind w:left="720" w:firstLine="720"/>
      </w:pPr>
      <w:r>
        <w:t>3.1.4.5. Quy trình thực hiện điểm danh</w:t>
      </w:r>
    </w:p>
    <w:p w14:paraId="0806315C" w14:textId="4CC35223" w:rsidR="003A5593" w:rsidRDefault="003A5593" w:rsidP="003A5593">
      <w:pPr>
        <w:ind w:left="1440" w:firstLine="720"/>
        <w:rPr>
          <w:i/>
        </w:rPr>
      </w:pPr>
      <w:r>
        <w:rPr>
          <w:i/>
        </w:rPr>
        <w:t>3.1.4.5.1</w:t>
      </w:r>
      <w:r w:rsidRPr="001846F9">
        <w:rPr>
          <w:i/>
        </w:rPr>
        <w:t>. Luồng quy trình</w:t>
      </w:r>
    </w:p>
    <w:p w14:paraId="70A043FA" w14:textId="77777777" w:rsidR="003A5593" w:rsidRDefault="003A5593" w:rsidP="003A5593">
      <w:pPr>
        <w:keepNext/>
        <w:jc w:val="center"/>
      </w:pPr>
      <w:ins w:id="7" w:author="HONGPHAN" w:date="2020-04-25T01:31:00Z">
        <w:r>
          <w:rPr>
            <w:rFonts w:cs="Times New Roman"/>
            <w:noProof/>
            <w:szCs w:val="26"/>
          </w:rPr>
          <w:drawing>
            <wp:inline distT="0" distB="0" distL="0" distR="0" wp14:anchorId="59EB3998" wp14:editId="300D6E7C">
              <wp:extent cx="5233012" cy="4315973"/>
              <wp:effectExtent l="0" t="0" r="635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ực hiện điểm danh v6.png"/>
                      <pic:cNvPicPr/>
                    </pic:nvPicPr>
                    <pic:blipFill>
                      <a:blip r:embed="rId15">
                        <a:extLst>
                          <a:ext uri="{28A0092B-C50C-407E-A947-70E740481C1C}">
                            <a14:useLocalDpi xmlns:a14="http://schemas.microsoft.com/office/drawing/2010/main" val="0"/>
                          </a:ext>
                        </a:extLst>
                      </a:blip>
                      <a:stretch>
                        <a:fillRect/>
                      </a:stretch>
                    </pic:blipFill>
                    <pic:spPr>
                      <a:xfrm>
                        <a:off x="0" y="0"/>
                        <a:ext cx="5240607" cy="4322237"/>
                      </a:xfrm>
                      <a:prstGeom prst="rect">
                        <a:avLst/>
                      </a:prstGeom>
                    </pic:spPr>
                  </pic:pic>
                </a:graphicData>
              </a:graphic>
            </wp:inline>
          </w:drawing>
        </w:r>
      </w:ins>
    </w:p>
    <w:p w14:paraId="4F5CB871" w14:textId="77777777" w:rsidR="003A5593" w:rsidRDefault="003A5593" w:rsidP="003A5593">
      <w:pPr>
        <w:pStyle w:val="Caption1"/>
      </w:pPr>
      <w:bookmarkStart w:id="8" w:name="_Toc38145549"/>
      <w:r>
        <w:t>Hình 2.</w:t>
      </w:r>
      <w:r>
        <w:rPr>
          <w:noProof/>
        </w:rPr>
        <w:t>11</w:t>
      </w:r>
      <w:r>
        <w:t>: Quy trình thực hiện điểm danh.</w:t>
      </w:r>
      <w:bookmarkEnd w:id="8"/>
    </w:p>
    <w:p w14:paraId="331CB32C" w14:textId="62201212" w:rsidR="003A5593" w:rsidRDefault="003A5593" w:rsidP="003A5593">
      <w:pPr>
        <w:ind w:left="720" w:firstLine="720"/>
        <w:rPr>
          <w:i/>
        </w:rPr>
      </w:pPr>
      <w:r>
        <w:rPr>
          <w:i/>
        </w:rPr>
        <w:lastRenderedPageBreak/>
        <w:t>3.1.4.5.2</w:t>
      </w:r>
      <w:r w:rsidRPr="001846F9">
        <w:rPr>
          <w:i/>
        </w:rPr>
        <w:t>.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283"/>
        <w:gridCol w:w="6095"/>
        <w:gridCol w:w="1276"/>
      </w:tblGrid>
      <w:tr w:rsidR="003A5593" w14:paraId="63BA872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27CF1"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STT</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02136"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Nhiệm vụ</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F19B"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Mô tả</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F8ABF"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Tác nhân</w:t>
            </w:r>
          </w:p>
        </w:tc>
      </w:tr>
      <w:tr w:rsidR="003A5593" w14:paraId="7C36B5D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F7468"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1</w:t>
            </w:r>
          </w:p>
        </w:tc>
        <w:tc>
          <w:tcPr>
            <w:tcW w:w="12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164B7"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Yêu cầu điểm danh</w:t>
            </w:r>
          </w:p>
        </w:tc>
        <w:tc>
          <w:tcPr>
            <w:tcW w:w="6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019D64" w14:textId="77777777" w:rsidR="003A5593" w:rsidRPr="00D963C2"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szCs w:val="26"/>
              </w:rPr>
              <w:t>Nhà hảo tâm chọn tính năng “Điểm danh”</w:t>
            </w:r>
          </w:p>
          <w:p w14:paraId="23FFE829" w14:textId="77777777" w:rsidR="003A5593"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szCs w:val="26"/>
              </w:rPr>
              <w:t>Hệ thống Way4 thực hiện API (7.1) kiểm tra dữ liệu điểm danh trong ngày (mỗi ngày nhà hảo tâm chỉ được điểm danh một lần)</w:t>
            </w:r>
          </w:p>
          <w:p w14:paraId="2B7A36C7" w14:textId="77777777" w:rsidR="003A5593"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color w:val="000000"/>
                <w:szCs w:val="26"/>
              </w:rPr>
              <w:t xml:space="preserve"> N</w:t>
            </w:r>
            <w:r w:rsidRPr="00D963C2">
              <w:rPr>
                <w:rFonts w:eastAsia="Times New Roman" w:cs="Times New Roman"/>
                <w:color w:val="000000"/>
                <w:szCs w:val="26"/>
              </w:rPr>
              <w:t>ếu đã tồn tại</w:t>
            </w:r>
            <w:r>
              <w:rPr>
                <w:rFonts w:eastAsia="Times New Roman" w:cs="Times New Roman"/>
                <w:color w:val="000000"/>
                <w:szCs w:val="26"/>
              </w:rPr>
              <w:t xml:space="preserve"> giao dịch</w:t>
            </w:r>
            <w:r w:rsidRPr="00D963C2">
              <w:rPr>
                <w:rFonts w:eastAsia="Times New Roman" w:cs="Times New Roman"/>
                <w:color w:val="000000"/>
                <w:szCs w:val="26"/>
              </w:rPr>
              <w:t xml:space="preserve"> hệ thống trả về thông báo “Hôm nay bạn đã điểm danh”</w:t>
            </w:r>
            <w:r>
              <w:rPr>
                <w:rFonts w:eastAsia="Times New Roman" w:cs="Times New Roman"/>
                <w:color w:val="000000"/>
                <w:szCs w:val="26"/>
              </w:rPr>
              <w:t>. N</w:t>
            </w:r>
            <w:r w:rsidRPr="00D963C2">
              <w:rPr>
                <w:rFonts w:eastAsia="Times New Roman" w:cs="Times New Roman"/>
                <w:color w:val="000000"/>
                <w:szCs w:val="26"/>
              </w:rPr>
              <w:t xml:space="preserve">ếu chưa </w:t>
            </w:r>
            <w:r>
              <w:rPr>
                <w:rFonts w:eastAsia="Times New Roman" w:cs="Times New Roman"/>
                <w:color w:val="000000"/>
                <w:szCs w:val="26"/>
              </w:rPr>
              <w:t>tồn tại giao dịch,</w:t>
            </w:r>
            <w:r w:rsidRPr="00D963C2">
              <w:rPr>
                <w:rFonts w:eastAsia="Times New Roman" w:cs="Times New Roman"/>
                <w:color w:val="000000"/>
                <w:szCs w:val="26"/>
              </w:rPr>
              <w:t xml:space="preserve"> hệ thống</w:t>
            </w:r>
            <w:r>
              <w:rPr>
                <w:rFonts w:eastAsia="Times New Roman" w:cs="Times New Roman"/>
                <w:color w:val="000000"/>
                <w:szCs w:val="26"/>
              </w:rPr>
              <w:t xml:space="preserve"> Small Giving gọi API (7.2) lấy thông tin số dư từ hệ thống Way4 để</w:t>
            </w:r>
            <w:r w:rsidRPr="00D963C2">
              <w:rPr>
                <w:rFonts w:eastAsia="Times New Roman" w:cs="Times New Roman"/>
                <w:color w:val="000000"/>
                <w:szCs w:val="26"/>
              </w:rPr>
              <w:t xml:space="preserve"> kiểm tra số dư của quỹ điểm danh</w:t>
            </w:r>
          </w:p>
          <w:p w14:paraId="0A942785" w14:textId="77777777" w:rsidR="003A5593" w:rsidRPr="001A3C1A"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color w:val="000000"/>
                <w:szCs w:val="26"/>
              </w:rPr>
              <w:t>N</w:t>
            </w:r>
            <w:r w:rsidRPr="00D963C2">
              <w:rPr>
                <w:rFonts w:eastAsia="Times New Roman" w:cs="Times New Roman"/>
                <w:color w:val="000000"/>
                <w:szCs w:val="26"/>
              </w:rPr>
              <w:t xml:space="preserve">ếu </w:t>
            </w:r>
            <w:r>
              <w:rPr>
                <w:rFonts w:eastAsia="Times New Roman" w:cs="Times New Roman"/>
                <w:color w:val="000000"/>
                <w:szCs w:val="26"/>
              </w:rPr>
              <w:t>số dư không còn</w:t>
            </w:r>
            <w:r w:rsidRPr="00D963C2">
              <w:rPr>
                <w:rFonts w:eastAsia="Times New Roman" w:cs="Times New Roman"/>
                <w:color w:val="000000"/>
                <w:szCs w:val="26"/>
              </w:rPr>
              <w:t xml:space="preserve">, hệ thống trả về thông báo “Tài khoản điểm danh không còn”. Nếu còn, </w:t>
            </w:r>
            <w:r>
              <w:rPr>
                <w:rFonts w:eastAsia="Times New Roman" w:cs="Times New Roman"/>
                <w:szCs w:val="26"/>
              </w:rPr>
              <w:t>hệ thống Small Giving chuyển lệnh chuyển tiền cho hệ thống Way4.</w:t>
            </w:r>
          </w:p>
          <w:p w14:paraId="70BCC7C5" w14:textId="77777777" w:rsidR="003A5593" w:rsidRDefault="003A5593" w:rsidP="003A5593">
            <w:pPr>
              <w:numPr>
                <w:ilvl w:val="0"/>
                <w:numId w:val="21"/>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color w:val="000000"/>
                <w:szCs w:val="26"/>
              </w:rPr>
              <w:t>Hệ thống Way4 thực hiện API (7.3) chuyển tiền điểm danh.</w:t>
            </w:r>
          </w:p>
          <w:p w14:paraId="1548C216" w14:textId="77777777" w:rsidR="003A5593" w:rsidRPr="001660FD" w:rsidRDefault="003A5593" w:rsidP="005E18F8">
            <w:pPr>
              <w:pStyle w:val="cham"/>
              <w:rPr>
                <w:color w:val="000000"/>
              </w:rPr>
            </w:pPr>
            <w:r>
              <w:t>Hệ thống Small Giving trả về thông báo “Điểm danh thành công”.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A80AA"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 Small Giving, Way4</w:t>
            </w:r>
          </w:p>
        </w:tc>
      </w:tr>
    </w:tbl>
    <w:p w14:paraId="5F6134E1" w14:textId="285E3A5B" w:rsidR="003A5593" w:rsidRPr="003A5593" w:rsidRDefault="003A5593" w:rsidP="003A5593">
      <w:pPr>
        <w:pStyle w:val="FormChuan"/>
        <w:ind w:left="720" w:firstLine="720"/>
      </w:pPr>
      <w:r>
        <w:t>3.1.4.6. Quy trình thực hiện quyên góp</w:t>
      </w:r>
    </w:p>
    <w:p w14:paraId="2161D13B" w14:textId="0925B98E" w:rsidR="003A5593" w:rsidRDefault="003A5593" w:rsidP="003A5593">
      <w:pPr>
        <w:ind w:left="1440" w:firstLine="720"/>
        <w:rPr>
          <w:i/>
        </w:rPr>
      </w:pPr>
      <w:r>
        <w:rPr>
          <w:i/>
        </w:rPr>
        <w:t>3.1.4.6.1</w:t>
      </w:r>
      <w:r w:rsidRPr="001846F9">
        <w:rPr>
          <w:i/>
        </w:rPr>
        <w:t>. Luồng quy trình</w:t>
      </w:r>
    </w:p>
    <w:p w14:paraId="40A47D01" w14:textId="77777777" w:rsidR="003A5593" w:rsidRDefault="003A5593" w:rsidP="003A5593">
      <w:pPr>
        <w:keepNext/>
        <w:jc w:val="center"/>
      </w:pPr>
      <w:ins w:id="9" w:author="HONGPHAN" w:date="2020-04-23T12:52:00Z">
        <w:r>
          <w:rPr>
            <w:noProof/>
          </w:rPr>
          <w:lastRenderedPageBreak/>
          <w:drawing>
            <wp:inline distT="0" distB="0" distL="0" distR="0" wp14:anchorId="698A52A4" wp14:editId="7A915430">
              <wp:extent cx="4051217" cy="4426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ực hiện quyên góp v2.png"/>
                      <pic:cNvPicPr/>
                    </pic:nvPicPr>
                    <pic:blipFill>
                      <a:blip r:embed="rId16">
                        <a:extLst>
                          <a:ext uri="{28A0092B-C50C-407E-A947-70E740481C1C}">
                            <a14:useLocalDpi xmlns:a14="http://schemas.microsoft.com/office/drawing/2010/main" val="0"/>
                          </a:ext>
                        </a:extLst>
                      </a:blip>
                      <a:stretch>
                        <a:fillRect/>
                      </a:stretch>
                    </pic:blipFill>
                    <pic:spPr>
                      <a:xfrm>
                        <a:off x="0" y="0"/>
                        <a:ext cx="4053116" cy="4428727"/>
                      </a:xfrm>
                      <a:prstGeom prst="rect">
                        <a:avLst/>
                      </a:prstGeom>
                    </pic:spPr>
                  </pic:pic>
                </a:graphicData>
              </a:graphic>
            </wp:inline>
          </w:drawing>
        </w:r>
      </w:ins>
    </w:p>
    <w:p w14:paraId="015C6E87" w14:textId="77777777" w:rsidR="003A5593" w:rsidRDefault="003A5593" w:rsidP="003A5593">
      <w:pPr>
        <w:pStyle w:val="Caption1"/>
      </w:pPr>
      <w:bookmarkStart w:id="10" w:name="_Toc38145554"/>
      <w:r>
        <w:t>Hình 2.</w:t>
      </w:r>
      <w:r>
        <w:rPr>
          <w:noProof/>
        </w:rPr>
        <w:t>16</w:t>
      </w:r>
      <w:r>
        <w:t>: Quy trình thực hiện quyên góp.</w:t>
      </w:r>
      <w:bookmarkEnd w:id="10"/>
    </w:p>
    <w:p w14:paraId="5208D861" w14:textId="03EBE3E9" w:rsidR="003A5593" w:rsidRDefault="003A5593" w:rsidP="003A5593">
      <w:pPr>
        <w:ind w:left="720" w:firstLine="720"/>
        <w:rPr>
          <w:i/>
        </w:rPr>
      </w:pPr>
      <w:r>
        <w:rPr>
          <w:i/>
        </w:rPr>
        <w:t>3.1.4.6.2</w:t>
      </w:r>
      <w:r w:rsidRPr="001846F9">
        <w:rPr>
          <w:i/>
        </w:rPr>
        <w:t>. Đặc tả chi tiết</w:t>
      </w:r>
    </w:p>
    <w:tbl>
      <w:tblPr>
        <w:tblW w:w="9346" w:type="dxa"/>
        <w:tblBorders>
          <w:top w:val="single" w:sz="4" w:space="0" w:color="F4B083"/>
          <w:left w:val="single" w:sz="4" w:space="0" w:color="000000"/>
          <w:bottom w:val="single" w:sz="4" w:space="0" w:color="F4B083"/>
          <w:right w:val="single" w:sz="4" w:space="0" w:color="000000"/>
          <w:insideH w:val="single" w:sz="4" w:space="0" w:color="F4B083"/>
          <w:insideV w:val="single" w:sz="4" w:space="0" w:color="F4B083"/>
        </w:tblBorders>
        <w:tblLayout w:type="fixed"/>
        <w:tblLook w:val="0400" w:firstRow="0" w:lastRow="0" w:firstColumn="0" w:lastColumn="0" w:noHBand="0" w:noVBand="1"/>
      </w:tblPr>
      <w:tblGrid>
        <w:gridCol w:w="692"/>
        <w:gridCol w:w="1425"/>
        <w:gridCol w:w="5811"/>
        <w:gridCol w:w="1418"/>
      </w:tblGrid>
      <w:tr w:rsidR="003A5593" w14:paraId="16B4C851"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1E8F1"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STT</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2337B"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Nhiệm vụ</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DA590"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Mô tả</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561C6" w14:textId="77777777" w:rsidR="003A5593" w:rsidRDefault="003A5593" w:rsidP="005E18F8">
            <w:pPr>
              <w:spacing w:before="120" w:after="120" w:line="312" w:lineRule="auto"/>
              <w:jc w:val="center"/>
              <w:rPr>
                <w:rFonts w:eastAsia="Times New Roman" w:cs="Times New Roman"/>
                <w:b/>
                <w:szCs w:val="26"/>
              </w:rPr>
            </w:pPr>
            <w:r>
              <w:rPr>
                <w:rFonts w:eastAsia="Times New Roman" w:cs="Times New Roman"/>
                <w:b/>
                <w:color w:val="000000"/>
                <w:szCs w:val="26"/>
              </w:rPr>
              <w:t>Tác nhân</w:t>
            </w:r>
          </w:p>
        </w:tc>
      </w:tr>
      <w:tr w:rsidR="003A5593" w14:paraId="76324875"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587AB"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1</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28676"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Lựa chọn hoạt động thiện nguyện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2074" w14:textId="77777777" w:rsidR="003A5593" w:rsidRDefault="003A5593" w:rsidP="005E18F8">
            <w:pPr>
              <w:pStyle w:val="cham"/>
              <w:rPr>
                <w:color w:val="000000"/>
              </w:rPr>
            </w:pPr>
            <w:r>
              <w:t>Nhà hảo tâm lựa chọn hoạt động thiện nguyện quan tâm bằng cách tìm hiểu các thông tin về hoạt động thiện nguyện và quyết định có quyên góp hay không và chọn tính năng “Quyên góp”</w:t>
            </w:r>
            <w:r>
              <w:rPr>
                <w:color w:val="000000"/>
              </w:rPr>
              <w: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2D5D7"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w:t>
            </w:r>
          </w:p>
        </w:tc>
      </w:tr>
      <w:tr w:rsidR="003A5593" w14:paraId="066E8DA4" w14:textId="77777777" w:rsidTr="005E18F8">
        <w:trPr>
          <w:trHeight w:val="812"/>
        </w:trPr>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2A8EC" w14:textId="77777777" w:rsidR="003A5593" w:rsidRDefault="003A5593" w:rsidP="005E18F8">
            <w:pPr>
              <w:spacing w:before="120" w:after="120" w:line="312" w:lineRule="auto"/>
              <w:jc w:val="center"/>
              <w:rPr>
                <w:rFonts w:eastAsia="Times New Roman" w:cs="Times New Roman"/>
                <w:szCs w:val="26"/>
              </w:rPr>
            </w:pPr>
            <w:r>
              <w:rPr>
                <w:rFonts w:eastAsia="Times New Roman" w:cs="Times New Roman"/>
                <w:color w:val="000000"/>
                <w:szCs w:val="26"/>
              </w:rPr>
              <w:t>2</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705E1" w14:textId="77777777" w:rsidR="003A5593" w:rsidRDefault="003A5593" w:rsidP="005E18F8">
            <w:pPr>
              <w:spacing w:before="120" w:after="120" w:line="312" w:lineRule="auto"/>
              <w:rPr>
                <w:rFonts w:eastAsia="Times New Roman" w:cs="Times New Roman"/>
                <w:szCs w:val="26"/>
              </w:rPr>
            </w:pPr>
            <w:r>
              <w:rPr>
                <w:rFonts w:eastAsia="Times New Roman" w:cs="Times New Roman"/>
                <w:color w:val="000000"/>
                <w:szCs w:val="26"/>
              </w:rPr>
              <w:t>Nhập thông tin số tiền</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95FA8" w14:textId="77777777" w:rsidR="003A5593" w:rsidRPr="00DF1F1C"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szCs w:val="26"/>
              </w:rPr>
              <w:t xml:space="preserve">Nhà hảo tâm nhập vào </w:t>
            </w:r>
            <w:r w:rsidRPr="00177C7A">
              <w:rPr>
                <w:rFonts w:eastAsia="Times New Roman" w:cs="Times New Roman"/>
                <w:i/>
                <w:szCs w:val="26"/>
              </w:rPr>
              <w:t>Số tiền</w:t>
            </w:r>
            <w:r>
              <w:rPr>
                <w:rFonts w:eastAsia="Times New Roman" w:cs="Times New Roman"/>
                <w:szCs w:val="26"/>
              </w:rPr>
              <w:t xml:space="preserve"> muốn quyên góp cho hoạt động thiện nguyện</w:t>
            </w:r>
            <w:r>
              <w:rPr>
                <w:rFonts w:eastAsia="Times New Roman" w:cs="Times New Roman"/>
                <w:color w:val="000000"/>
                <w:szCs w:val="26"/>
              </w:rPr>
              <w:t>.</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37957D" w14:textId="77777777" w:rsidR="003A5593" w:rsidRDefault="003A5593" w:rsidP="005E18F8">
            <w:pPr>
              <w:spacing w:before="120" w:after="120" w:line="312" w:lineRule="auto"/>
              <w:rPr>
                <w:rFonts w:eastAsia="Times New Roman" w:cs="Times New Roman"/>
                <w:szCs w:val="26"/>
              </w:rPr>
            </w:pPr>
            <w:r>
              <w:rPr>
                <w:rFonts w:eastAsia="Times New Roman" w:cs="Times New Roman"/>
                <w:szCs w:val="26"/>
              </w:rPr>
              <w:t>Nhà hảo tâm</w:t>
            </w:r>
          </w:p>
        </w:tc>
      </w:tr>
      <w:tr w:rsidR="003A5593" w14:paraId="4A4F9169" w14:textId="77777777" w:rsidTr="005E18F8">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C8D04" w14:textId="77777777" w:rsidR="003A5593" w:rsidRDefault="003A5593" w:rsidP="005E18F8">
            <w:pPr>
              <w:spacing w:before="120" w:after="120" w:line="312" w:lineRule="auto"/>
              <w:jc w:val="center"/>
              <w:rPr>
                <w:rFonts w:eastAsia="Times New Roman" w:cs="Times New Roman"/>
                <w:color w:val="000000"/>
                <w:szCs w:val="26"/>
              </w:rPr>
            </w:pPr>
            <w:r>
              <w:rPr>
                <w:rFonts w:eastAsia="Times New Roman" w:cs="Times New Roman"/>
                <w:color w:val="000000"/>
                <w:szCs w:val="26"/>
              </w:rPr>
              <w:lastRenderedPageBreak/>
              <w:t>3</w:t>
            </w:r>
          </w:p>
        </w:tc>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ACB60" w14:textId="77777777" w:rsidR="003A5593" w:rsidRDefault="003A5593" w:rsidP="005E18F8">
            <w:pPr>
              <w:spacing w:before="120" w:after="120" w:line="312" w:lineRule="auto"/>
              <w:rPr>
                <w:rFonts w:eastAsia="Times New Roman" w:cs="Times New Roman"/>
                <w:color w:val="000000"/>
                <w:szCs w:val="26"/>
              </w:rPr>
            </w:pPr>
            <w:r>
              <w:rPr>
                <w:rFonts w:eastAsia="Times New Roman" w:cs="Times New Roman"/>
                <w:color w:val="000000"/>
                <w:szCs w:val="26"/>
              </w:rPr>
              <w:t>Xác nhận quyên góp</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9193D" w14:textId="77777777" w:rsidR="003A5593" w:rsidRPr="00DF1F1C"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color w:val="000000"/>
                <w:szCs w:val="26"/>
              </w:rPr>
              <w:t>Nhà hảo tâm nhấn nút xác nhận quyên góp</w:t>
            </w:r>
          </w:p>
          <w:p w14:paraId="7C29FA32" w14:textId="77777777" w:rsidR="003A5593" w:rsidRPr="00DF1F1C"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000000"/>
                <w:szCs w:val="26"/>
              </w:rPr>
            </w:pPr>
            <w:r w:rsidRPr="00B1124A">
              <w:rPr>
                <w:rFonts w:eastAsia="Times New Roman" w:cs="Times New Roman"/>
                <w:szCs w:val="26"/>
              </w:rPr>
              <w:t>Hệ thống</w:t>
            </w:r>
            <w:r>
              <w:rPr>
                <w:rFonts w:eastAsia="Times New Roman" w:cs="Times New Roman"/>
                <w:szCs w:val="26"/>
              </w:rPr>
              <w:t xml:space="preserve"> Small Giving</w:t>
            </w:r>
            <w:r w:rsidRPr="00B1124A">
              <w:rPr>
                <w:rFonts w:eastAsia="Times New Roman" w:cs="Times New Roman"/>
                <w:szCs w:val="26"/>
              </w:rPr>
              <w:t xml:space="preserve"> </w:t>
            </w:r>
            <w:r>
              <w:rPr>
                <w:rFonts w:eastAsia="Times New Roman" w:cs="Times New Roman"/>
                <w:szCs w:val="26"/>
              </w:rPr>
              <w:t>chuyển lệnh chuyển tiền cho hệ thống Way4.</w:t>
            </w:r>
          </w:p>
          <w:p w14:paraId="7170437A" w14:textId="77777777" w:rsidR="003A5593"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szCs w:val="26"/>
              </w:rPr>
            </w:pPr>
            <w:r>
              <w:rPr>
                <w:rFonts w:eastAsia="Times New Roman" w:cs="Times New Roman"/>
                <w:szCs w:val="26"/>
              </w:rPr>
              <w:t xml:space="preserve">Hệ thống Way4 thực hiện API (12.1) kiểm tra số dư của tài khoản có đủ để thực hiện giao dịch quyên góp này hay không. </w:t>
            </w:r>
          </w:p>
          <w:p w14:paraId="7AD98E23" w14:textId="77777777" w:rsidR="003A5593"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szCs w:val="26"/>
              </w:rPr>
            </w:pPr>
            <w:r>
              <w:rPr>
                <w:rFonts w:eastAsia="Times New Roman" w:cs="Times New Roman"/>
                <w:szCs w:val="26"/>
              </w:rPr>
              <w:t>Nếu không đủ, hệ thống Small Giving hiển thị thông báo “Số tiền không hợp lệ”, nhà hảo tâm cần nhập lại số tiền quyên góp.</w:t>
            </w:r>
          </w:p>
          <w:p w14:paraId="072EC76F" w14:textId="77777777" w:rsidR="003A5593" w:rsidRPr="004C2035"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szCs w:val="26"/>
              </w:rPr>
            </w:pPr>
            <w:r>
              <w:rPr>
                <w:rFonts w:eastAsia="Times New Roman" w:cs="Times New Roman"/>
                <w:szCs w:val="26"/>
              </w:rPr>
              <w:t xml:space="preserve">Nếu đủ, hệ thống Way4 thực hiện chuyển tiền. </w:t>
            </w:r>
            <w:r w:rsidRPr="004C2035">
              <w:rPr>
                <w:rFonts w:eastAsia="Times New Roman" w:cs="Times New Roman"/>
                <w:szCs w:val="26"/>
              </w:rPr>
              <w:t>Hệ thống Small Giving trả về thông báo thành công.</w:t>
            </w:r>
          </w:p>
          <w:p w14:paraId="28A5A466" w14:textId="77777777" w:rsidR="003A5593" w:rsidRPr="009B6317"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szCs w:val="26"/>
              </w:rPr>
              <w:t>Với tùy chọn “Nhấn chuông” để đăng kí nhận các thông báo liên quan đến hoạt động thiện nguyện: Hệ thống Small Giving gọi API (12.2) lưu thông tin đăng ký.</w:t>
            </w:r>
          </w:p>
          <w:p w14:paraId="75A0A3EF" w14:textId="77777777" w:rsidR="003A5593" w:rsidRDefault="003A5593" w:rsidP="003A5593">
            <w:pPr>
              <w:numPr>
                <w:ilvl w:val="0"/>
                <w:numId w:val="24"/>
              </w:numPr>
              <w:pBdr>
                <w:top w:val="nil"/>
                <w:left w:val="nil"/>
                <w:bottom w:val="nil"/>
                <w:right w:val="nil"/>
                <w:between w:val="nil"/>
              </w:pBdr>
              <w:spacing w:after="0" w:line="312" w:lineRule="auto"/>
              <w:jc w:val="both"/>
              <w:rPr>
                <w:rFonts w:eastAsia="Times New Roman" w:cs="Times New Roman"/>
                <w:color w:val="000000"/>
                <w:szCs w:val="26"/>
              </w:rPr>
            </w:pPr>
            <w:r>
              <w:rPr>
                <w:rFonts w:eastAsia="Times New Roman" w:cs="Times New Roman"/>
                <w:color w:val="000000"/>
                <w:szCs w:val="26"/>
              </w:rPr>
              <w:t>Với tùy chọn “Đăng ký góp sức”: Hệ thống Small Giving gọi API (12.3) lưu thông tin đăng ký.</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E0196" w14:textId="77777777" w:rsidR="003A5593" w:rsidRDefault="003A5593" w:rsidP="005E18F8">
            <w:pPr>
              <w:spacing w:before="120" w:after="120" w:line="312" w:lineRule="auto"/>
              <w:rPr>
                <w:rFonts w:eastAsia="Times New Roman" w:cs="Times New Roman"/>
                <w:color w:val="000000"/>
                <w:szCs w:val="26"/>
              </w:rPr>
            </w:pPr>
            <w:r>
              <w:rPr>
                <w:rFonts w:eastAsia="Times New Roman" w:cs="Times New Roman"/>
                <w:szCs w:val="26"/>
              </w:rPr>
              <w:t>Nhà hảo tâm, Small Giving, Way4</w:t>
            </w:r>
          </w:p>
        </w:tc>
      </w:tr>
    </w:tbl>
    <w:p w14:paraId="423F604C" w14:textId="77777777" w:rsidR="00B55829" w:rsidRDefault="00B55829" w:rsidP="00B55829">
      <w:pPr>
        <w:rPr>
          <w:b/>
          <w:szCs w:val="26"/>
        </w:rPr>
      </w:pPr>
    </w:p>
    <w:p w14:paraId="1E5C43A3" w14:textId="77777777" w:rsidR="005E18F8" w:rsidRDefault="000C78FA" w:rsidP="005E3B22">
      <w:pPr>
        <w:rPr>
          <w:b/>
          <w:sz w:val="32"/>
          <w:szCs w:val="32"/>
        </w:rPr>
      </w:pPr>
      <w:r w:rsidRPr="000C78FA">
        <w:rPr>
          <w:b/>
          <w:szCs w:val="26"/>
        </w:rPr>
        <w:t>3.2</w:t>
      </w:r>
      <w:r>
        <w:rPr>
          <w:b/>
          <w:szCs w:val="26"/>
        </w:rPr>
        <w:t>.</w:t>
      </w:r>
      <w:r w:rsidRPr="000C78FA">
        <w:rPr>
          <w:b/>
          <w:szCs w:val="26"/>
        </w:rPr>
        <w:t xml:space="preserve"> Thiết kế </w:t>
      </w:r>
      <w:r w:rsidR="00D521B3">
        <w:rPr>
          <w:b/>
          <w:szCs w:val="26"/>
        </w:rPr>
        <w:t>hệ thống</w:t>
      </w:r>
    </w:p>
    <w:p w14:paraId="41F8E65E" w14:textId="77777777" w:rsidR="005E18F8" w:rsidRDefault="005E18F8" w:rsidP="005E18F8">
      <w:pPr>
        <w:pStyle w:val="thongthuong"/>
        <w:ind w:firstLine="0"/>
      </w:pPr>
      <w:r>
        <w:t>Đăng ký/đăng nhập</w:t>
      </w:r>
    </w:p>
    <w:p w14:paraId="04AA6B56" w14:textId="77777777" w:rsidR="005E18F8" w:rsidRDefault="005E18F8" w:rsidP="005E18F8">
      <w:pPr>
        <w:pStyle w:val="thongthuong"/>
        <w:ind w:firstLine="0"/>
      </w:pPr>
      <w:r>
        <w:rPr>
          <w:noProof/>
        </w:rPr>
        <w:drawing>
          <wp:anchor distT="0" distB="0" distL="114300" distR="114300" simplePos="0" relativeHeight="251659264" behindDoc="0" locked="0" layoutInCell="1" allowOverlap="1" wp14:anchorId="5355921A" wp14:editId="14D2D9EC">
            <wp:simplePos x="914400" y="3111690"/>
            <wp:positionH relativeFrom="column">
              <wp:align>left</wp:align>
            </wp:positionH>
            <wp:positionV relativeFrom="paragraph">
              <wp:align>top</wp:align>
            </wp:positionV>
            <wp:extent cx="2295525" cy="2456263"/>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ngki.png"/>
                    <pic:cNvPicPr/>
                  </pic:nvPicPr>
                  <pic:blipFill>
                    <a:blip r:embed="rId17">
                      <a:extLst>
                        <a:ext uri="{28A0092B-C50C-407E-A947-70E740481C1C}">
                          <a14:useLocalDpi xmlns:a14="http://schemas.microsoft.com/office/drawing/2010/main" val="0"/>
                        </a:ext>
                      </a:extLst>
                    </a:blip>
                    <a:stretch>
                      <a:fillRect/>
                    </a:stretch>
                  </pic:blipFill>
                  <pic:spPr>
                    <a:xfrm>
                      <a:off x="0" y="0"/>
                      <a:ext cx="2295525" cy="2456263"/>
                    </a:xfrm>
                    <a:prstGeom prst="rect">
                      <a:avLst/>
                    </a:prstGeom>
                  </pic:spPr>
                </pic:pic>
              </a:graphicData>
            </a:graphic>
          </wp:anchor>
        </w:drawing>
      </w:r>
      <w:r>
        <w:br w:type="textWrapping" w:clear="all"/>
      </w:r>
    </w:p>
    <w:tbl>
      <w:tblPr>
        <w:tblStyle w:val="TableGrid"/>
        <w:tblW w:w="9493" w:type="dxa"/>
        <w:tblLook w:val="04A0" w:firstRow="1" w:lastRow="0" w:firstColumn="1" w:lastColumn="0" w:noHBand="0" w:noVBand="1"/>
      </w:tblPr>
      <w:tblGrid>
        <w:gridCol w:w="709"/>
        <w:gridCol w:w="1583"/>
        <w:gridCol w:w="3700"/>
        <w:gridCol w:w="2137"/>
        <w:gridCol w:w="1364"/>
      </w:tblGrid>
      <w:tr w:rsidR="005E18F8" w:rsidRPr="00CE48E6" w14:paraId="0018FF7F" w14:textId="77777777" w:rsidTr="001573EF">
        <w:tc>
          <w:tcPr>
            <w:tcW w:w="709" w:type="dxa"/>
          </w:tcPr>
          <w:p w14:paraId="18E464C9" w14:textId="77777777" w:rsidR="005E18F8" w:rsidRPr="00CE48E6" w:rsidRDefault="005E18F8" w:rsidP="005E18F8">
            <w:pPr>
              <w:pStyle w:val="thongthuong"/>
              <w:ind w:firstLine="0"/>
              <w:jc w:val="center"/>
              <w:rPr>
                <w:b/>
              </w:rPr>
            </w:pPr>
            <w:r w:rsidRPr="00CE48E6">
              <w:rPr>
                <w:b/>
              </w:rPr>
              <w:t>STT</w:t>
            </w:r>
          </w:p>
        </w:tc>
        <w:tc>
          <w:tcPr>
            <w:tcW w:w="1583" w:type="dxa"/>
          </w:tcPr>
          <w:p w14:paraId="0CFB42BF" w14:textId="77777777" w:rsidR="005E18F8" w:rsidRPr="00CE48E6" w:rsidRDefault="005E18F8" w:rsidP="005E18F8">
            <w:pPr>
              <w:pStyle w:val="thongthuong"/>
              <w:ind w:firstLine="0"/>
              <w:jc w:val="center"/>
              <w:rPr>
                <w:b/>
              </w:rPr>
            </w:pPr>
            <w:r w:rsidRPr="00CE48E6">
              <w:rPr>
                <w:b/>
              </w:rPr>
              <w:t>Tên trường</w:t>
            </w:r>
          </w:p>
        </w:tc>
        <w:tc>
          <w:tcPr>
            <w:tcW w:w="3700" w:type="dxa"/>
          </w:tcPr>
          <w:p w14:paraId="1E3C570E" w14:textId="77777777" w:rsidR="005E18F8" w:rsidRPr="00CE48E6" w:rsidRDefault="005E18F8" w:rsidP="005E18F8">
            <w:pPr>
              <w:pStyle w:val="thongthuong"/>
              <w:ind w:firstLine="0"/>
              <w:jc w:val="center"/>
              <w:rPr>
                <w:b/>
              </w:rPr>
            </w:pPr>
            <w:r w:rsidRPr="00CE48E6">
              <w:rPr>
                <w:b/>
              </w:rPr>
              <w:t>Mô tả</w:t>
            </w:r>
          </w:p>
        </w:tc>
        <w:tc>
          <w:tcPr>
            <w:tcW w:w="2137" w:type="dxa"/>
          </w:tcPr>
          <w:p w14:paraId="0BE47A5F" w14:textId="77777777" w:rsidR="005E18F8" w:rsidRPr="00CE48E6" w:rsidRDefault="005E18F8" w:rsidP="005E18F8">
            <w:pPr>
              <w:pStyle w:val="thongthuong"/>
              <w:ind w:firstLine="0"/>
              <w:jc w:val="center"/>
              <w:rPr>
                <w:b/>
              </w:rPr>
            </w:pPr>
            <w:r w:rsidRPr="00CE48E6">
              <w:rPr>
                <w:b/>
              </w:rPr>
              <w:t>Kiểu</w:t>
            </w:r>
          </w:p>
        </w:tc>
        <w:tc>
          <w:tcPr>
            <w:tcW w:w="1364" w:type="dxa"/>
          </w:tcPr>
          <w:p w14:paraId="57375086" w14:textId="77777777" w:rsidR="005E18F8" w:rsidRPr="00CE48E6" w:rsidRDefault="005E18F8" w:rsidP="005E18F8">
            <w:pPr>
              <w:pStyle w:val="thongthuong"/>
              <w:ind w:firstLine="0"/>
              <w:jc w:val="center"/>
              <w:rPr>
                <w:b/>
              </w:rPr>
            </w:pPr>
            <w:r w:rsidRPr="00CE48E6">
              <w:rPr>
                <w:b/>
              </w:rPr>
              <w:t>Trạng thái</w:t>
            </w:r>
          </w:p>
        </w:tc>
      </w:tr>
      <w:tr w:rsidR="005E18F8" w14:paraId="3ABE2409" w14:textId="77777777" w:rsidTr="001573EF">
        <w:tc>
          <w:tcPr>
            <w:tcW w:w="709" w:type="dxa"/>
          </w:tcPr>
          <w:p w14:paraId="5A0E644E" w14:textId="77777777" w:rsidR="005E18F8" w:rsidRDefault="005E18F8" w:rsidP="005E18F8">
            <w:pPr>
              <w:pStyle w:val="thongthuong"/>
              <w:ind w:firstLine="0"/>
              <w:jc w:val="center"/>
            </w:pPr>
            <w:r>
              <w:t>1</w:t>
            </w:r>
          </w:p>
        </w:tc>
        <w:tc>
          <w:tcPr>
            <w:tcW w:w="1583" w:type="dxa"/>
          </w:tcPr>
          <w:p w14:paraId="752AF4E0" w14:textId="77777777" w:rsidR="005E18F8" w:rsidRDefault="005E18F8" w:rsidP="005E18F8">
            <w:pPr>
              <w:pStyle w:val="thongthuong"/>
              <w:ind w:firstLine="0"/>
            </w:pPr>
            <w:r>
              <w:t>Họ tên</w:t>
            </w:r>
          </w:p>
        </w:tc>
        <w:tc>
          <w:tcPr>
            <w:tcW w:w="3700" w:type="dxa"/>
          </w:tcPr>
          <w:p w14:paraId="0C013C79" w14:textId="77777777" w:rsidR="005E18F8" w:rsidRDefault="005E18F8" w:rsidP="005E18F8">
            <w:pPr>
              <w:pStyle w:val="thongthuong"/>
              <w:ind w:firstLine="0"/>
            </w:pPr>
            <w:r>
              <w:t>Nhập tên hiển thị mong muốn</w:t>
            </w:r>
          </w:p>
        </w:tc>
        <w:tc>
          <w:tcPr>
            <w:tcW w:w="2137" w:type="dxa"/>
          </w:tcPr>
          <w:p w14:paraId="2679B49E" w14:textId="3C1BF78C" w:rsidR="005E18F8" w:rsidRDefault="005E18F8" w:rsidP="005E18F8">
            <w:pPr>
              <w:pStyle w:val="thongthuong"/>
              <w:ind w:firstLine="0"/>
            </w:pPr>
            <w:r>
              <w:t>TextInput</w:t>
            </w:r>
          </w:p>
        </w:tc>
        <w:tc>
          <w:tcPr>
            <w:tcW w:w="1364" w:type="dxa"/>
          </w:tcPr>
          <w:p w14:paraId="2612CFE4" w14:textId="77777777" w:rsidR="005E18F8" w:rsidRDefault="005E18F8" w:rsidP="005E18F8">
            <w:pPr>
              <w:pStyle w:val="thongthuong"/>
              <w:ind w:firstLine="0"/>
            </w:pPr>
            <w:r>
              <w:t>Editable</w:t>
            </w:r>
          </w:p>
        </w:tc>
      </w:tr>
      <w:tr w:rsidR="005E18F8" w14:paraId="2E3BBF7A" w14:textId="77777777" w:rsidTr="001573EF">
        <w:tc>
          <w:tcPr>
            <w:tcW w:w="709" w:type="dxa"/>
          </w:tcPr>
          <w:p w14:paraId="2B794EAE" w14:textId="77777777" w:rsidR="005E18F8" w:rsidRDefault="005E18F8" w:rsidP="005E18F8">
            <w:pPr>
              <w:pStyle w:val="thongthuong"/>
              <w:ind w:firstLine="0"/>
              <w:jc w:val="center"/>
            </w:pPr>
            <w:r>
              <w:t>2</w:t>
            </w:r>
          </w:p>
        </w:tc>
        <w:tc>
          <w:tcPr>
            <w:tcW w:w="1583" w:type="dxa"/>
          </w:tcPr>
          <w:p w14:paraId="67CC21C8" w14:textId="77777777" w:rsidR="005E18F8" w:rsidRDefault="005E18F8" w:rsidP="005E18F8">
            <w:pPr>
              <w:pStyle w:val="thongthuong"/>
              <w:ind w:firstLine="0"/>
            </w:pPr>
            <w:r>
              <w:t>SDT</w:t>
            </w:r>
          </w:p>
        </w:tc>
        <w:tc>
          <w:tcPr>
            <w:tcW w:w="3700" w:type="dxa"/>
          </w:tcPr>
          <w:p w14:paraId="1D38D4D1" w14:textId="77777777" w:rsidR="005E18F8" w:rsidRDefault="005E18F8" w:rsidP="005E18F8">
            <w:pPr>
              <w:pStyle w:val="thongthuong"/>
              <w:ind w:firstLine="0"/>
            </w:pPr>
            <w:r>
              <w:t>Nhập vào số điện thoại</w:t>
            </w:r>
          </w:p>
        </w:tc>
        <w:tc>
          <w:tcPr>
            <w:tcW w:w="2137" w:type="dxa"/>
          </w:tcPr>
          <w:p w14:paraId="284923A1" w14:textId="3D035501" w:rsidR="005E18F8" w:rsidRDefault="005E18F8" w:rsidP="005E18F8">
            <w:pPr>
              <w:pStyle w:val="thongthuong"/>
              <w:ind w:firstLine="0"/>
            </w:pPr>
            <w:r>
              <w:t>TextInput</w:t>
            </w:r>
          </w:p>
        </w:tc>
        <w:tc>
          <w:tcPr>
            <w:tcW w:w="1364" w:type="dxa"/>
          </w:tcPr>
          <w:p w14:paraId="18E898D4" w14:textId="77777777" w:rsidR="005E18F8" w:rsidRDefault="005E18F8" w:rsidP="005E18F8">
            <w:pPr>
              <w:pStyle w:val="thongthuong"/>
              <w:ind w:firstLine="0"/>
            </w:pPr>
            <w:r>
              <w:t>Editable</w:t>
            </w:r>
          </w:p>
        </w:tc>
      </w:tr>
      <w:tr w:rsidR="005E18F8" w14:paraId="70B9C370" w14:textId="77777777" w:rsidTr="001573EF">
        <w:tc>
          <w:tcPr>
            <w:tcW w:w="709" w:type="dxa"/>
          </w:tcPr>
          <w:p w14:paraId="452D8995" w14:textId="77777777" w:rsidR="005E18F8" w:rsidRDefault="005E18F8" w:rsidP="005E18F8">
            <w:pPr>
              <w:pStyle w:val="thongthuong"/>
              <w:ind w:firstLine="0"/>
              <w:jc w:val="center"/>
            </w:pPr>
            <w:r>
              <w:t>3</w:t>
            </w:r>
          </w:p>
        </w:tc>
        <w:tc>
          <w:tcPr>
            <w:tcW w:w="1583" w:type="dxa"/>
          </w:tcPr>
          <w:p w14:paraId="7F03DFEF" w14:textId="77777777" w:rsidR="005E18F8" w:rsidRDefault="005E18F8" w:rsidP="005E18F8">
            <w:pPr>
              <w:pStyle w:val="thongthuong"/>
              <w:ind w:firstLine="0"/>
            </w:pPr>
            <w:r>
              <w:t>Email</w:t>
            </w:r>
          </w:p>
        </w:tc>
        <w:tc>
          <w:tcPr>
            <w:tcW w:w="3700" w:type="dxa"/>
          </w:tcPr>
          <w:p w14:paraId="52B2C69D" w14:textId="77777777" w:rsidR="005E18F8" w:rsidRDefault="005E18F8" w:rsidP="005E18F8">
            <w:pPr>
              <w:pStyle w:val="thongthuong"/>
              <w:ind w:firstLine="0"/>
            </w:pPr>
            <w:r>
              <w:t>Nhập vào email</w:t>
            </w:r>
          </w:p>
        </w:tc>
        <w:tc>
          <w:tcPr>
            <w:tcW w:w="2137" w:type="dxa"/>
          </w:tcPr>
          <w:p w14:paraId="2F7A595E" w14:textId="250CBAFD" w:rsidR="005E18F8" w:rsidRDefault="005E18F8" w:rsidP="005E18F8">
            <w:pPr>
              <w:pStyle w:val="thongthuong"/>
              <w:ind w:firstLine="0"/>
            </w:pPr>
            <w:r>
              <w:t>TextInput</w:t>
            </w:r>
          </w:p>
        </w:tc>
        <w:tc>
          <w:tcPr>
            <w:tcW w:w="1364" w:type="dxa"/>
          </w:tcPr>
          <w:p w14:paraId="03C326F2" w14:textId="77777777" w:rsidR="005E18F8" w:rsidRDefault="005E18F8" w:rsidP="005E18F8">
            <w:pPr>
              <w:pStyle w:val="thongthuong"/>
              <w:ind w:firstLine="0"/>
            </w:pPr>
            <w:r>
              <w:t>Editable</w:t>
            </w:r>
          </w:p>
        </w:tc>
      </w:tr>
      <w:tr w:rsidR="005E18F8" w14:paraId="5B310AFE" w14:textId="77777777" w:rsidTr="001573EF">
        <w:tc>
          <w:tcPr>
            <w:tcW w:w="709" w:type="dxa"/>
          </w:tcPr>
          <w:p w14:paraId="218BA25D" w14:textId="77777777" w:rsidR="005E18F8" w:rsidRDefault="005E18F8" w:rsidP="005E18F8">
            <w:pPr>
              <w:pStyle w:val="thongthuong"/>
              <w:ind w:firstLine="0"/>
              <w:jc w:val="center"/>
            </w:pPr>
            <w:r>
              <w:t>4</w:t>
            </w:r>
          </w:p>
        </w:tc>
        <w:tc>
          <w:tcPr>
            <w:tcW w:w="1583" w:type="dxa"/>
          </w:tcPr>
          <w:p w14:paraId="04E09B3C" w14:textId="77777777" w:rsidR="005E18F8" w:rsidRDefault="005E18F8" w:rsidP="005E18F8">
            <w:pPr>
              <w:pStyle w:val="thongthuong"/>
              <w:ind w:firstLine="0"/>
            </w:pPr>
            <w:r>
              <w:t>Mật khẩu</w:t>
            </w:r>
          </w:p>
        </w:tc>
        <w:tc>
          <w:tcPr>
            <w:tcW w:w="3700" w:type="dxa"/>
          </w:tcPr>
          <w:p w14:paraId="37B01148" w14:textId="77777777" w:rsidR="005E18F8" w:rsidRDefault="005E18F8" w:rsidP="005E18F8">
            <w:pPr>
              <w:pStyle w:val="thongthuong"/>
              <w:ind w:firstLine="0"/>
            </w:pPr>
            <w:r>
              <w:t>Tạo một mật khẩu mới</w:t>
            </w:r>
          </w:p>
        </w:tc>
        <w:tc>
          <w:tcPr>
            <w:tcW w:w="2137" w:type="dxa"/>
          </w:tcPr>
          <w:p w14:paraId="7893D1BE" w14:textId="4316CF63" w:rsidR="005E18F8" w:rsidRDefault="005E18F8" w:rsidP="005E18F8">
            <w:pPr>
              <w:pStyle w:val="thongthuong"/>
              <w:ind w:firstLine="0"/>
            </w:pPr>
            <w:r>
              <w:t>TextInput</w:t>
            </w:r>
          </w:p>
        </w:tc>
        <w:tc>
          <w:tcPr>
            <w:tcW w:w="1364" w:type="dxa"/>
          </w:tcPr>
          <w:p w14:paraId="59E25704" w14:textId="77777777" w:rsidR="005E18F8" w:rsidRDefault="005E18F8" w:rsidP="005E18F8">
            <w:pPr>
              <w:pStyle w:val="thongthuong"/>
              <w:ind w:firstLine="0"/>
            </w:pPr>
            <w:r>
              <w:t>Editable</w:t>
            </w:r>
          </w:p>
        </w:tc>
      </w:tr>
      <w:tr w:rsidR="005E18F8" w14:paraId="78A056C5" w14:textId="77777777" w:rsidTr="001573EF">
        <w:trPr>
          <w:trHeight w:val="866"/>
        </w:trPr>
        <w:tc>
          <w:tcPr>
            <w:tcW w:w="709" w:type="dxa"/>
          </w:tcPr>
          <w:p w14:paraId="037FAA9D" w14:textId="77777777" w:rsidR="005E18F8" w:rsidRDefault="005E18F8" w:rsidP="005E18F8">
            <w:pPr>
              <w:pStyle w:val="thongthuong"/>
              <w:ind w:firstLine="0"/>
              <w:jc w:val="center"/>
            </w:pPr>
            <w:r>
              <w:t>5</w:t>
            </w:r>
          </w:p>
        </w:tc>
        <w:tc>
          <w:tcPr>
            <w:tcW w:w="1583" w:type="dxa"/>
          </w:tcPr>
          <w:p w14:paraId="53C0F192" w14:textId="77777777" w:rsidR="005E18F8" w:rsidRDefault="005E18F8" w:rsidP="005E18F8">
            <w:pPr>
              <w:pStyle w:val="thongthuong"/>
              <w:ind w:firstLine="0"/>
            </w:pPr>
            <w:r>
              <w:t>Nhập lại mật khẩu</w:t>
            </w:r>
          </w:p>
        </w:tc>
        <w:tc>
          <w:tcPr>
            <w:tcW w:w="3700" w:type="dxa"/>
          </w:tcPr>
          <w:p w14:paraId="2C005225" w14:textId="77777777" w:rsidR="005E18F8" w:rsidRDefault="005E18F8" w:rsidP="005E18F8">
            <w:pPr>
              <w:pStyle w:val="thongthuong"/>
              <w:ind w:firstLine="0"/>
            </w:pPr>
            <w:r>
              <w:t>Nhập lại mật khẩu phía bên trên</w:t>
            </w:r>
          </w:p>
        </w:tc>
        <w:tc>
          <w:tcPr>
            <w:tcW w:w="2137" w:type="dxa"/>
          </w:tcPr>
          <w:p w14:paraId="235C22B2" w14:textId="02E4A20D" w:rsidR="005E18F8" w:rsidRDefault="005E18F8" w:rsidP="005E18F8">
            <w:pPr>
              <w:pStyle w:val="thongthuong"/>
              <w:ind w:firstLine="0"/>
            </w:pPr>
            <w:r>
              <w:t>TextInput</w:t>
            </w:r>
          </w:p>
        </w:tc>
        <w:tc>
          <w:tcPr>
            <w:tcW w:w="1364" w:type="dxa"/>
          </w:tcPr>
          <w:p w14:paraId="20ABC48F" w14:textId="77777777" w:rsidR="005E18F8" w:rsidRDefault="005E18F8" w:rsidP="005E18F8">
            <w:pPr>
              <w:pStyle w:val="thongthuong"/>
              <w:ind w:firstLine="0"/>
            </w:pPr>
            <w:r>
              <w:t>Editable</w:t>
            </w:r>
          </w:p>
        </w:tc>
      </w:tr>
      <w:tr w:rsidR="001573EF" w14:paraId="1DFA72AC" w14:textId="77777777" w:rsidTr="001573EF">
        <w:tc>
          <w:tcPr>
            <w:tcW w:w="709" w:type="dxa"/>
          </w:tcPr>
          <w:p w14:paraId="3A2DC5F1" w14:textId="77777777" w:rsidR="001573EF" w:rsidRDefault="001573EF" w:rsidP="001573EF">
            <w:pPr>
              <w:pStyle w:val="thongthuong"/>
              <w:ind w:firstLine="0"/>
              <w:jc w:val="center"/>
            </w:pPr>
            <w:r>
              <w:t>6</w:t>
            </w:r>
          </w:p>
        </w:tc>
        <w:tc>
          <w:tcPr>
            <w:tcW w:w="1583" w:type="dxa"/>
          </w:tcPr>
          <w:p w14:paraId="090F8A7E" w14:textId="77777777" w:rsidR="001573EF" w:rsidRDefault="001573EF" w:rsidP="001573EF">
            <w:pPr>
              <w:pStyle w:val="thongthuong"/>
              <w:ind w:firstLine="0"/>
            </w:pPr>
            <w:r>
              <w:t>Bỏ qua</w:t>
            </w:r>
          </w:p>
        </w:tc>
        <w:tc>
          <w:tcPr>
            <w:tcW w:w="3700" w:type="dxa"/>
          </w:tcPr>
          <w:p w14:paraId="3440B261" w14:textId="77777777" w:rsidR="001573EF" w:rsidRDefault="001573EF" w:rsidP="001573EF">
            <w:pPr>
              <w:pStyle w:val="thongthuong"/>
              <w:ind w:firstLine="0"/>
            </w:pPr>
            <w:r>
              <w:t>Hủy bỏ đăng ký</w:t>
            </w:r>
          </w:p>
        </w:tc>
        <w:tc>
          <w:tcPr>
            <w:tcW w:w="2137" w:type="dxa"/>
          </w:tcPr>
          <w:p w14:paraId="31080C54" w14:textId="36FA60CE" w:rsidR="001573EF" w:rsidRDefault="001573EF" w:rsidP="001573EF">
            <w:pPr>
              <w:pStyle w:val="thongthuong"/>
              <w:ind w:firstLine="0"/>
            </w:pPr>
            <w:r>
              <w:t>TouchableOpacity</w:t>
            </w:r>
          </w:p>
        </w:tc>
        <w:tc>
          <w:tcPr>
            <w:tcW w:w="1364" w:type="dxa"/>
          </w:tcPr>
          <w:p w14:paraId="1CCDCB3C" w14:textId="5AAA9ABD" w:rsidR="001573EF" w:rsidRDefault="001573EF" w:rsidP="001573EF">
            <w:pPr>
              <w:pStyle w:val="thongthuong"/>
              <w:ind w:firstLine="0"/>
            </w:pPr>
            <w:r>
              <w:t>Onpress</w:t>
            </w:r>
          </w:p>
        </w:tc>
      </w:tr>
      <w:tr w:rsidR="001573EF" w14:paraId="1376E42D" w14:textId="77777777" w:rsidTr="001573EF">
        <w:tc>
          <w:tcPr>
            <w:tcW w:w="709" w:type="dxa"/>
          </w:tcPr>
          <w:p w14:paraId="2C0DFAF7" w14:textId="77777777" w:rsidR="001573EF" w:rsidRDefault="001573EF" w:rsidP="001573EF">
            <w:pPr>
              <w:pStyle w:val="thongthuong"/>
              <w:ind w:firstLine="0"/>
              <w:jc w:val="center"/>
            </w:pPr>
            <w:r>
              <w:t>7</w:t>
            </w:r>
          </w:p>
        </w:tc>
        <w:tc>
          <w:tcPr>
            <w:tcW w:w="1583" w:type="dxa"/>
          </w:tcPr>
          <w:p w14:paraId="2F619E56" w14:textId="77777777" w:rsidR="001573EF" w:rsidRDefault="001573EF" w:rsidP="001573EF">
            <w:pPr>
              <w:pStyle w:val="thongthuong"/>
              <w:ind w:firstLine="0"/>
            </w:pPr>
            <w:r>
              <w:t>Đăng ký</w:t>
            </w:r>
          </w:p>
        </w:tc>
        <w:tc>
          <w:tcPr>
            <w:tcW w:w="3700" w:type="dxa"/>
          </w:tcPr>
          <w:p w14:paraId="4F042375" w14:textId="77777777" w:rsidR="001573EF" w:rsidRDefault="001573EF" w:rsidP="001573EF">
            <w:pPr>
              <w:pStyle w:val="thongthuong"/>
              <w:ind w:firstLine="0"/>
            </w:pPr>
            <w:r>
              <w:t>Xác nhận yêu cầu đăng ký</w:t>
            </w:r>
          </w:p>
        </w:tc>
        <w:tc>
          <w:tcPr>
            <w:tcW w:w="2137" w:type="dxa"/>
          </w:tcPr>
          <w:p w14:paraId="6CD10DA7" w14:textId="67630F35" w:rsidR="001573EF" w:rsidRDefault="001573EF" w:rsidP="001573EF">
            <w:pPr>
              <w:pStyle w:val="thongthuong"/>
              <w:ind w:firstLine="0"/>
            </w:pPr>
            <w:r>
              <w:t>TouchableOpacity</w:t>
            </w:r>
          </w:p>
        </w:tc>
        <w:tc>
          <w:tcPr>
            <w:tcW w:w="1364" w:type="dxa"/>
          </w:tcPr>
          <w:p w14:paraId="2B05AAD1" w14:textId="1D012A3C" w:rsidR="001573EF" w:rsidRDefault="001573EF" w:rsidP="001573EF">
            <w:pPr>
              <w:pStyle w:val="thongthuong"/>
              <w:ind w:firstLine="0"/>
            </w:pPr>
            <w:r>
              <w:t>Onpress</w:t>
            </w:r>
          </w:p>
        </w:tc>
      </w:tr>
    </w:tbl>
    <w:p w14:paraId="531C5A6E" w14:textId="77777777" w:rsidR="005E18F8" w:rsidRDefault="005E18F8" w:rsidP="005E18F8">
      <w:pPr>
        <w:pStyle w:val="thongthuong"/>
        <w:ind w:firstLine="0"/>
      </w:pPr>
      <w:r>
        <w:rPr>
          <w:noProof/>
        </w:rPr>
        <w:drawing>
          <wp:inline distT="0" distB="0" distL="0" distR="0" wp14:anchorId="77FEEA7A" wp14:editId="09764FEC">
            <wp:extent cx="2224722" cy="2426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ăng nhập.png"/>
                    <pic:cNvPicPr/>
                  </pic:nvPicPr>
                  <pic:blipFill>
                    <a:blip r:embed="rId18">
                      <a:extLst>
                        <a:ext uri="{28A0092B-C50C-407E-A947-70E740481C1C}">
                          <a14:useLocalDpi xmlns:a14="http://schemas.microsoft.com/office/drawing/2010/main" val="0"/>
                        </a:ext>
                      </a:extLst>
                    </a:blip>
                    <a:stretch>
                      <a:fillRect/>
                    </a:stretch>
                  </pic:blipFill>
                  <pic:spPr>
                    <a:xfrm>
                      <a:off x="0" y="0"/>
                      <a:ext cx="2243460" cy="2447411"/>
                    </a:xfrm>
                    <a:prstGeom prst="rect">
                      <a:avLst/>
                    </a:prstGeom>
                  </pic:spPr>
                </pic:pic>
              </a:graphicData>
            </a:graphic>
          </wp:inline>
        </w:drawing>
      </w:r>
    </w:p>
    <w:tbl>
      <w:tblPr>
        <w:tblStyle w:val="TableGrid"/>
        <w:tblW w:w="9493" w:type="dxa"/>
        <w:tblLook w:val="04A0" w:firstRow="1" w:lastRow="0" w:firstColumn="1" w:lastColumn="0" w:noHBand="0" w:noVBand="1"/>
      </w:tblPr>
      <w:tblGrid>
        <w:gridCol w:w="710"/>
        <w:gridCol w:w="1583"/>
        <w:gridCol w:w="3699"/>
        <w:gridCol w:w="2137"/>
        <w:gridCol w:w="1364"/>
      </w:tblGrid>
      <w:tr w:rsidR="005E18F8" w:rsidRPr="00CE48E6" w14:paraId="22ABB0C3" w14:textId="77777777" w:rsidTr="001573EF">
        <w:tc>
          <w:tcPr>
            <w:tcW w:w="710" w:type="dxa"/>
          </w:tcPr>
          <w:p w14:paraId="01C5FDC4" w14:textId="77777777" w:rsidR="005E18F8" w:rsidRPr="00CE48E6" w:rsidRDefault="005E18F8" w:rsidP="005E18F8">
            <w:pPr>
              <w:pStyle w:val="thongthuong"/>
              <w:ind w:firstLine="0"/>
              <w:jc w:val="center"/>
              <w:rPr>
                <w:b/>
              </w:rPr>
            </w:pPr>
            <w:r w:rsidRPr="00CE48E6">
              <w:rPr>
                <w:b/>
              </w:rPr>
              <w:t>STT</w:t>
            </w:r>
          </w:p>
        </w:tc>
        <w:tc>
          <w:tcPr>
            <w:tcW w:w="1583" w:type="dxa"/>
          </w:tcPr>
          <w:p w14:paraId="23A4E67A" w14:textId="77777777" w:rsidR="005E18F8" w:rsidRPr="00CE48E6" w:rsidRDefault="005E18F8" w:rsidP="005E18F8">
            <w:pPr>
              <w:pStyle w:val="thongthuong"/>
              <w:ind w:firstLine="0"/>
              <w:jc w:val="center"/>
              <w:rPr>
                <w:b/>
              </w:rPr>
            </w:pPr>
            <w:r w:rsidRPr="00CE48E6">
              <w:rPr>
                <w:b/>
              </w:rPr>
              <w:t>Tên trường</w:t>
            </w:r>
          </w:p>
        </w:tc>
        <w:tc>
          <w:tcPr>
            <w:tcW w:w="3699" w:type="dxa"/>
          </w:tcPr>
          <w:p w14:paraId="082A987D" w14:textId="77777777" w:rsidR="005E18F8" w:rsidRPr="00CE48E6" w:rsidRDefault="005E18F8" w:rsidP="005E18F8">
            <w:pPr>
              <w:pStyle w:val="thongthuong"/>
              <w:ind w:firstLine="0"/>
              <w:jc w:val="center"/>
              <w:rPr>
                <w:b/>
              </w:rPr>
            </w:pPr>
            <w:r w:rsidRPr="00CE48E6">
              <w:rPr>
                <w:b/>
              </w:rPr>
              <w:t>Mô tả</w:t>
            </w:r>
          </w:p>
        </w:tc>
        <w:tc>
          <w:tcPr>
            <w:tcW w:w="2137" w:type="dxa"/>
          </w:tcPr>
          <w:p w14:paraId="6528A66F" w14:textId="77777777" w:rsidR="005E18F8" w:rsidRPr="00CE48E6" w:rsidRDefault="005E18F8" w:rsidP="005E18F8">
            <w:pPr>
              <w:pStyle w:val="thongthuong"/>
              <w:ind w:firstLine="0"/>
              <w:jc w:val="center"/>
              <w:rPr>
                <w:b/>
              </w:rPr>
            </w:pPr>
            <w:r w:rsidRPr="00CE48E6">
              <w:rPr>
                <w:b/>
              </w:rPr>
              <w:t>Kiểu</w:t>
            </w:r>
          </w:p>
        </w:tc>
        <w:tc>
          <w:tcPr>
            <w:tcW w:w="1364" w:type="dxa"/>
          </w:tcPr>
          <w:p w14:paraId="6385E4E9" w14:textId="77777777" w:rsidR="005E18F8" w:rsidRPr="00CE48E6" w:rsidRDefault="005E18F8" w:rsidP="005E18F8">
            <w:pPr>
              <w:pStyle w:val="thongthuong"/>
              <w:ind w:firstLine="0"/>
              <w:jc w:val="center"/>
              <w:rPr>
                <w:b/>
              </w:rPr>
            </w:pPr>
            <w:r w:rsidRPr="00CE48E6">
              <w:rPr>
                <w:b/>
              </w:rPr>
              <w:t>Trạng thái</w:t>
            </w:r>
          </w:p>
        </w:tc>
      </w:tr>
      <w:tr w:rsidR="005E18F8" w14:paraId="4928DE66" w14:textId="77777777" w:rsidTr="001573EF">
        <w:tc>
          <w:tcPr>
            <w:tcW w:w="710" w:type="dxa"/>
          </w:tcPr>
          <w:p w14:paraId="2FA8F4D2" w14:textId="77777777" w:rsidR="005E18F8" w:rsidRDefault="005E18F8" w:rsidP="005E18F8">
            <w:pPr>
              <w:pStyle w:val="thongthuong"/>
              <w:ind w:firstLine="0"/>
              <w:jc w:val="center"/>
            </w:pPr>
            <w:r>
              <w:t>1</w:t>
            </w:r>
          </w:p>
        </w:tc>
        <w:tc>
          <w:tcPr>
            <w:tcW w:w="1583" w:type="dxa"/>
          </w:tcPr>
          <w:p w14:paraId="7FC4D6CE" w14:textId="77777777" w:rsidR="005E18F8" w:rsidRDefault="005E18F8" w:rsidP="005E18F8">
            <w:pPr>
              <w:pStyle w:val="thongthuong"/>
              <w:ind w:firstLine="0"/>
            </w:pPr>
            <w:r>
              <w:t>Email hoặc SDT</w:t>
            </w:r>
          </w:p>
        </w:tc>
        <w:tc>
          <w:tcPr>
            <w:tcW w:w="3699" w:type="dxa"/>
          </w:tcPr>
          <w:p w14:paraId="3D7197B8" w14:textId="77777777" w:rsidR="005E18F8" w:rsidRDefault="005E18F8" w:rsidP="005E18F8">
            <w:pPr>
              <w:pStyle w:val="thongthuong"/>
              <w:ind w:firstLine="0"/>
            </w:pPr>
            <w:r>
              <w:t>Nhập email hoặc số điện thoạt đã đăng ký</w:t>
            </w:r>
          </w:p>
        </w:tc>
        <w:tc>
          <w:tcPr>
            <w:tcW w:w="2137" w:type="dxa"/>
          </w:tcPr>
          <w:p w14:paraId="49D6437D" w14:textId="2E71E55D" w:rsidR="005E18F8" w:rsidRDefault="00324245" w:rsidP="005E18F8">
            <w:pPr>
              <w:pStyle w:val="thongthuong"/>
              <w:ind w:firstLine="0"/>
            </w:pPr>
            <w:r>
              <w:t>TextInput</w:t>
            </w:r>
          </w:p>
        </w:tc>
        <w:tc>
          <w:tcPr>
            <w:tcW w:w="1364" w:type="dxa"/>
          </w:tcPr>
          <w:p w14:paraId="3BE7DD7D" w14:textId="77777777" w:rsidR="005E18F8" w:rsidRDefault="005E18F8" w:rsidP="005E18F8">
            <w:pPr>
              <w:pStyle w:val="thongthuong"/>
              <w:ind w:firstLine="0"/>
            </w:pPr>
            <w:r>
              <w:t>Editable</w:t>
            </w:r>
          </w:p>
        </w:tc>
      </w:tr>
      <w:tr w:rsidR="005E18F8" w14:paraId="72CE3CCD" w14:textId="77777777" w:rsidTr="001573EF">
        <w:tc>
          <w:tcPr>
            <w:tcW w:w="710" w:type="dxa"/>
          </w:tcPr>
          <w:p w14:paraId="3FE8CEAA" w14:textId="77777777" w:rsidR="005E18F8" w:rsidRDefault="005E18F8" w:rsidP="005E18F8">
            <w:pPr>
              <w:pStyle w:val="thongthuong"/>
              <w:ind w:firstLine="0"/>
              <w:jc w:val="center"/>
            </w:pPr>
            <w:r>
              <w:lastRenderedPageBreak/>
              <w:t>2</w:t>
            </w:r>
          </w:p>
        </w:tc>
        <w:tc>
          <w:tcPr>
            <w:tcW w:w="1583" w:type="dxa"/>
          </w:tcPr>
          <w:p w14:paraId="614D20E7" w14:textId="77777777" w:rsidR="005E18F8" w:rsidRDefault="005E18F8" w:rsidP="005E18F8">
            <w:pPr>
              <w:pStyle w:val="thongthuong"/>
              <w:ind w:firstLine="0"/>
            </w:pPr>
            <w:r>
              <w:t>Mật khẩu</w:t>
            </w:r>
          </w:p>
        </w:tc>
        <w:tc>
          <w:tcPr>
            <w:tcW w:w="3699" w:type="dxa"/>
          </w:tcPr>
          <w:p w14:paraId="66F43341" w14:textId="77777777" w:rsidR="005E18F8" w:rsidRDefault="005E18F8" w:rsidP="005E18F8">
            <w:pPr>
              <w:pStyle w:val="thongthuong"/>
              <w:ind w:firstLine="0"/>
            </w:pPr>
            <w:r>
              <w:t>Nhập vào mật khẩu đã đăng ký</w:t>
            </w:r>
          </w:p>
        </w:tc>
        <w:tc>
          <w:tcPr>
            <w:tcW w:w="2137" w:type="dxa"/>
          </w:tcPr>
          <w:p w14:paraId="415F2FB0" w14:textId="68097346" w:rsidR="005E18F8" w:rsidRDefault="00324245" w:rsidP="005E18F8">
            <w:pPr>
              <w:pStyle w:val="thongthuong"/>
              <w:ind w:firstLine="0"/>
            </w:pPr>
            <w:r>
              <w:t>TextInput</w:t>
            </w:r>
          </w:p>
        </w:tc>
        <w:tc>
          <w:tcPr>
            <w:tcW w:w="1364" w:type="dxa"/>
          </w:tcPr>
          <w:p w14:paraId="7BB53C10" w14:textId="77777777" w:rsidR="005E18F8" w:rsidRDefault="005E18F8" w:rsidP="005E18F8">
            <w:pPr>
              <w:pStyle w:val="thongthuong"/>
              <w:ind w:firstLine="0"/>
            </w:pPr>
            <w:r>
              <w:t>Editable</w:t>
            </w:r>
          </w:p>
        </w:tc>
      </w:tr>
      <w:tr w:rsidR="001573EF" w14:paraId="24ACAB5C" w14:textId="77777777" w:rsidTr="001573EF">
        <w:tc>
          <w:tcPr>
            <w:tcW w:w="710" w:type="dxa"/>
          </w:tcPr>
          <w:p w14:paraId="6CFF8293" w14:textId="77777777" w:rsidR="001573EF" w:rsidRDefault="001573EF" w:rsidP="001573EF">
            <w:pPr>
              <w:pStyle w:val="thongthuong"/>
              <w:ind w:firstLine="0"/>
              <w:jc w:val="center"/>
            </w:pPr>
            <w:r>
              <w:t>3</w:t>
            </w:r>
          </w:p>
        </w:tc>
        <w:tc>
          <w:tcPr>
            <w:tcW w:w="1583" w:type="dxa"/>
          </w:tcPr>
          <w:p w14:paraId="21413638" w14:textId="77777777" w:rsidR="001573EF" w:rsidRDefault="001573EF" w:rsidP="001573EF">
            <w:pPr>
              <w:pStyle w:val="thongthuong"/>
              <w:ind w:firstLine="0"/>
            </w:pPr>
            <w:r>
              <w:t>Quên mật khẩu?</w:t>
            </w:r>
          </w:p>
        </w:tc>
        <w:tc>
          <w:tcPr>
            <w:tcW w:w="3699" w:type="dxa"/>
          </w:tcPr>
          <w:p w14:paraId="5DC9BCB6" w14:textId="77777777" w:rsidR="001573EF" w:rsidRDefault="001573EF" w:rsidP="001573EF">
            <w:pPr>
              <w:pStyle w:val="thongthuong"/>
              <w:ind w:firstLine="0"/>
            </w:pPr>
            <w:r>
              <w:t>Mở trang lấy lại mật khẩu</w:t>
            </w:r>
          </w:p>
        </w:tc>
        <w:tc>
          <w:tcPr>
            <w:tcW w:w="2137" w:type="dxa"/>
          </w:tcPr>
          <w:p w14:paraId="1F597F11" w14:textId="78A2838D" w:rsidR="001573EF" w:rsidRDefault="001573EF" w:rsidP="001573EF">
            <w:pPr>
              <w:pStyle w:val="thongthuong"/>
              <w:ind w:firstLine="0"/>
            </w:pPr>
            <w:r>
              <w:t>Navigation</w:t>
            </w:r>
          </w:p>
        </w:tc>
        <w:tc>
          <w:tcPr>
            <w:tcW w:w="1364" w:type="dxa"/>
          </w:tcPr>
          <w:p w14:paraId="476C66B3" w14:textId="548F6FFB" w:rsidR="001573EF" w:rsidRDefault="001573EF" w:rsidP="001573EF">
            <w:pPr>
              <w:pStyle w:val="thongthuong"/>
              <w:ind w:firstLine="0"/>
            </w:pPr>
            <w:r>
              <w:t>Onpress</w:t>
            </w:r>
          </w:p>
        </w:tc>
      </w:tr>
      <w:tr w:rsidR="001573EF" w14:paraId="101447F5" w14:textId="77777777" w:rsidTr="001573EF">
        <w:tc>
          <w:tcPr>
            <w:tcW w:w="710" w:type="dxa"/>
          </w:tcPr>
          <w:p w14:paraId="0F36A318" w14:textId="77777777" w:rsidR="001573EF" w:rsidRDefault="001573EF" w:rsidP="001573EF">
            <w:pPr>
              <w:pStyle w:val="thongthuong"/>
              <w:ind w:firstLine="0"/>
              <w:jc w:val="center"/>
            </w:pPr>
            <w:r>
              <w:t>6</w:t>
            </w:r>
          </w:p>
        </w:tc>
        <w:tc>
          <w:tcPr>
            <w:tcW w:w="1583" w:type="dxa"/>
          </w:tcPr>
          <w:p w14:paraId="3E1B8BD0" w14:textId="77777777" w:rsidR="001573EF" w:rsidRDefault="001573EF" w:rsidP="001573EF">
            <w:pPr>
              <w:pStyle w:val="thongthuong"/>
              <w:ind w:firstLine="0"/>
            </w:pPr>
            <w:r>
              <w:t>Đăng nhập</w:t>
            </w:r>
          </w:p>
        </w:tc>
        <w:tc>
          <w:tcPr>
            <w:tcW w:w="3699" w:type="dxa"/>
          </w:tcPr>
          <w:p w14:paraId="41CF77F7" w14:textId="77777777" w:rsidR="001573EF" w:rsidRDefault="001573EF" w:rsidP="001573EF">
            <w:pPr>
              <w:pStyle w:val="thongthuong"/>
              <w:ind w:firstLine="0"/>
            </w:pPr>
            <w:r>
              <w:t>Xác nhận đăng nhập</w:t>
            </w:r>
          </w:p>
        </w:tc>
        <w:tc>
          <w:tcPr>
            <w:tcW w:w="2137" w:type="dxa"/>
          </w:tcPr>
          <w:p w14:paraId="4F3A0A8F" w14:textId="6E788ED1" w:rsidR="001573EF" w:rsidRDefault="001573EF" w:rsidP="001573EF">
            <w:pPr>
              <w:pStyle w:val="thongthuong"/>
              <w:ind w:firstLine="0"/>
            </w:pPr>
            <w:r>
              <w:t>TouchableOpacity</w:t>
            </w:r>
          </w:p>
        </w:tc>
        <w:tc>
          <w:tcPr>
            <w:tcW w:w="1364" w:type="dxa"/>
          </w:tcPr>
          <w:p w14:paraId="00B3E2E6" w14:textId="4E8EECC6" w:rsidR="001573EF" w:rsidRDefault="001573EF" w:rsidP="001573EF">
            <w:pPr>
              <w:pStyle w:val="thongthuong"/>
              <w:ind w:firstLine="0"/>
            </w:pPr>
            <w:r>
              <w:t>Onpress</w:t>
            </w:r>
          </w:p>
        </w:tc>
      </w:tr>
      <w:tr w:rsidR="001573EF" w14:paraId="6E4CD75E" w14:textId="77777777" w:rsidTr="001573EF">
        <w:tc>
          <w:tcPr>
            <w:tcW w:w="710" w:type="dxa"/>
          </w:tcPr>
          <w:p w14:paraId="75193088" w14:textId="77777777" w:rsidR="001573EF" w:rsidRDefault="001573EF" w:rsidP="001573EF">
            <w:pPr>
              <w:pStyle w:val="thongthuong"/>
              <w:ind w:firstLine="0"/>
              <w:jc w:val="center"/>
            </w:pPr>
            <w:r>
              <w:t>7</w:t>
            </w:r>
          </w:p>
        </w:tc>
        <w:tc>
          <w:tcPr>
            <w:tcW w:w="1583" w:type="dxa"/>
          </w:tcPr>
          <w:p w14:paraId="6267D564" w14:textId="77777777" w:rsidR="001573EF" w:rsidRDefault="001573EF" w:rsidP="001573EF">
            <w:pPr>
              <w:pStyle w:val="thongthuong"/>
              <w:ind w:firstLine="0"/>
            </w:pPr>
            <w:r>
              <w:t>Đăng ký</w:t>
            </w:r>
          </w:p>
        </w:tc>
        <w:tc>
          <w:tcPr>
            <w:tcW w:w="3699" w:type="dxa"/>
          </w:tcPr>
          <w:p w14:paraId="447248DA" w14:textId="77777777" w:rsidR="001573EF" w:rsidRDefault="001573EF" w:rsidP="001573EF">
            <w:pPr>
              <w:pStyle w:val="thongthuong"/>
              <w:ind w:firstLine="0"/>
            </w:pPr>
            <w:r>
              <w:t>Quay lại trang đăng ký</w:t>
            </w:r>
          </w:p>
        </w:tc>
        <w:tc>
          <w:tcPr>
            <w:tcW w:w="2137" w:type="dxa"/>
          </w:tcPr>
          <w:p w14:paraId="6F619FC5" w14:textId="3B3749F2" w:rsidR="001573EF" w:rsidRDefault="001573EF" w:rsidP="001573EF">
            <w:pPr>
              <w:pStyle w:val="thongthuong"/>
              <w:ind w:firstLine="0"/>
            </w:pPr>
            <w:r>
              <w:t>TouchableOpacity</w:t>
            </w:r>
          </w:p>
        </w:tc>
        <w:tc>
          <w:tcPr>
            <w:tcW w:w="1364" w:type="dxa"/>
          </w:tcPr>
          <w:p w14:paraId="0F3B3AD6" w14:textId="6EFF6F4B" w:rsidR="001573EF" w:rsidRDefault="001573EF" w:rsidP="001573EF">
            <w:pPr>
              <w:pStyle w:val="thongthuong"/>
              <w:ind w:firstLine="0"/>
            </w:pPr>
            <w:r>
              <w:t>Onpress</w:t>
            </w:r>
          </w:p>
        </w:tc>
      </w:tr>
    </w:tbl>
    <w:p w14:paraId="14EF10C3" w14:textId="77777777" w:rsidR="005E18F8" w:rsidRDefault="005E18F8" w:rsidP="005E18F8">
      <w:pPr>
        <w:pStyle w:val="thongthuong"/>
        <w:ind w:firstLine="0"/>
      </w:pPr>
      <w:r>
        <w:rPr>
          <w:noProof/>
        </w:rPr>
        <w:drawing>
          <wp:inline distT="0" distB="0" distL="0" distR="0" wp14:anchorId="1AE4BF1E" wp14:editId="5484A615">
            <wp:extent cx="2219960" cy="3022130"/>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ên mật khẩu.png"/>
                    <pic:cNvPicPr/>
                  </pic:nvPicPr>
                  <pic:blipFill>
                    <a:blip r:embed="rId19">
                      <a:extLst>
                        <a:ext uri="{28A0092B-C50C-407E-A947-70E740481C1C}">
                          <a14:useLocalDpi xmlns:a14="http://schemas.microsoft.com/office/drawing/2010/main" val="0"/>
                        </a:ext>
                      </a:extLst>
                    </a:blip>
                    <a:stretch>
                      <a:fillRect/>
                    </a:stretch>
                  </pic:blipFill>
                  <pic:spPr>
                    <a:xfrm>
                      <a:off x="0" y="0"/>
                      <a:ext cx="2232676" cy="30394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CE48E6" w14:paraId="46C776EC" w14:textId="77777777" w:rsidTr="001573EF">
        <w:tc>
          <w:tcPr>
            <w:tcW w:w="708" w:type="dxa"/>
          </w:tcPr>
          <w:p w14:paraId="3262B3A0" w14:textId="77777777" w:rsidR="005E18F8" w:rsidRPr="00CE48E6" w:rsidRDefault="005E18F8" w:rsidP="005E18F8">
            <w:pPr>
              <w:pStyle w:val="thongthuong"/>
              <w:ind w:firstLine="0"/>
              <w:jc w:val="center"/>
              <w:rPr>
                <w:b/>
              </w:rPr>
            </w:pPr>
            <w:r w:rsidRPr="00CE48E6">
              <w:rPr>
                <w:b/>
              </w:rPr>
              <w:t>STT</w:t>
            </w:r>
          </w:p>
        </w:tc>
        <w:tc>
          <w:tcPr>
            <w:tcW w:w="1568" w:type="dxa"/>
          </w:tcPr>
          <w:p w14:paraId="0F91D01A" w14:textId="77777777" w:rsidR="005E18F8" w:rsidRPr="00CE48E6" w:rsidRDefault="005E18F8" w:rsidP="005E18F8">
            <w:pPr>
              <w:pStyle w:val="thongthuong"/>
              <w:ind w:firstLine="0"/>
              <w:jc w:val="center"/>
              <w:rPr>
                <w:b/>
              </w:rPr>
            </w:pPr>
            <w:r w:rsidRPr="00CE48E6">
              <w:rPr>
                <w:b/>
              </w:rPr>
              <w:t>Tên trường</w:t>
            </w:r>
          </w:p>
        </w:tc>
        <w:tc>
          <w:tcPr>
            <w:tcW w:w="3723" w:type="dxa"/>
          </w:tcPr>
          <w:p w14:paraId="67E93A27" w14:textId="77777777" w:rsidR="005E18F8" w:rsidRPr="00CE48E6" w:rsidRDefault="005E18F8" w:rsidP="005E18F8">
            <w:pPr>
              <w:pStyle w:val="thongthuong"/>
              <w:ind w:firstLine="0"/>
              <w:jc w:val="center"/>
              <w:rPr>
                <w:b/>
              </w:rPr>
            </w:pPr>
            <w:r w:rsidRPr="00CE48E6">
              <w:rPr>
                <w:b/>
              </w:rPr>
              <w:t>Mô tả</w:t>
            </w:r>
          </w:p>
        </w:tc>
        <w:tc>
          <w:tcPr>
            <w:tcW w:w="2137" w:type="dxa"/>
          </w:tcPr>
          <w:p w14:paraId="7968D9A8" w14:textId="77777777" w:rsidR="005E18F8" w:rsidRPr="00CE48E6" w:rsidRDefault="005E18F8" w:rsidP="005E18F8">
            <w:pPr>
              <w:pStyle w:val="thongthuong"/>
              <w:ind w:firstLine="0"/>
              <w:jc w:val="center"/>
              <w:rPr>
                <w:b/>
              </w:rPr>
            </w:pPr>
            <w:r w:rsidRPr="00CE48E6">
              <w:rPr>
                <w:b/>
              </w:rPr>
              <w:t>Kiểu</w:t>
            </w:r>
          </w:p>
        </w:tc>
        <w:tc>
          <w:tcPr>
            <w:tcW w:w="1357" w:type="dxa"/>
          </w:tcPr>
          <w:p w14:paraId="46730D06" w14:textId="77777777" w:rsidR="005E18F8" w:rsidRPr="00CE48E6" w:rsidRDefault="005E18F8" w:rsidP="005E18F8">
            <w:pPr>
              <w:pStyle w:val="thongthuong"/>
              <w:ind w:firstLine="0"/>
              <w:jc w:val="center"/>
              <w:rPr>
                <w:b/>
              </w:rPr>
            </w:pPr>
            <w:r w:rsidRPr="00CE48E6">
              <w:rPr>
                <w:b/>
              </w:rPr>
              <w:t>Trạng thái</w:t>
            </w:r>
          </w:p>
        </w:tc>
      </w:tr>
      <w:tr w:rsidR="005E18F8" w14:paraId="11FB71C3" w14:textId="77777777" w:rsidTr="001573EF">
        <w:tc>
          <w:tcPr>
            <w:tcW w:w="708" w:type="dxa"/>
          </w:tcPr>
          <w:p w14:paraId="6D2A0A1B" w14:textId="77777777" w:rsidR="005E18F8" w:rsidRDefault="005E18F8" w:rsidP="005E18F8">
            <w:pPr>
              <w:pStyle w:val="thongthuong"/>
              <w:ind w:firstLine="0"/>
              <w:jc w:val="center"/>
            </w:pPr>
            <w:r>
              <w:t>1</w:t>
            </w:r>
          </w:p>
        </w:tc>
        <w:tc>
          <w:tcPr>
            <w:tcW w:w="1568" w:type="dxa"/>
          </w:tcPr>
          <w:p w14:paraId="00D2ADDD" w14:textId="77777777" w:rsidR="005E18F8" w:rsidRDefault="005E18F8" w:rsidP="005E18F8">
            <w:pPr>
              <w:pStyle w:val="thongthuong"/>
              <w:ind w:firstLine="0"/>
            </w:pPr>
            <w:r>
              <w:t>SDT</w:t>
            </w:r>
          </w:p>
        </w:tc>
        <w:tc>
          <w:tcPr>
            <w:tcW w:w="3723" w:type="dxa"/>
          </w:tcPr>
          <w:p w14:paraId="2D64BB19" w14:textId="77777777" w:rsidR="005E18F8" w:rsidRDefault="005E18F8" w:rsidP="005E18F8">
            <w:pPr>
              <w:pStyle w:val="thongthuong"/>
              <w:ind w:firstLine="0"/>
            </w:pPr>
            <w:r>
              <w:t>Nhập số điện thoại đã đăng ký</w:t>
            </w:r>
          </w:p>
        </w:tc>
        <w:tc>
          <w:tcPr>
            <w:tcW w:w="2137" w:type="dxa"/>
          </w:tcPr>
          <w:p w14:paraId="0C6A7053" w14:textId="548A47F0" w:rsidR="005E18F8" w:rsidRDefault="00324245" w:rsidP="005E18F8">
            <w:pPr>
              <w:pStyle w:val="thongthuong"/>
              <w:ind w:firstLine="0"/>
            </w:pPr>
            <w:r>
              <w:t>TextInput</w:t>
            </w:r>
          </w:p>
        </w:tc>
        <w:tc>
          <w:tcPr>
            <w:tcW w:w="1357" w:type="dxa"/>
          </w:tcPr>
          <w:p w14:paraId="6A63CEA5" w14:textId="77777777" w:rsidR="005E18F8" w:rsidRDefault="005E18F8" w:rsidP="005E18F8">
            <w:pPr>
              <w:pStyle w:val="thongthuong"/>
              <w:ind w:firstLine="0"/>
            </w:pPr>
            <w:r>
              <w:t>Editable</w:t>
            </w:r>
          </w:p>
        </w:tc>
      </w:tr>
      <w:tr w:rsidR="005E18F8" w14:paraId="1B75FBFB" w14:textId="77777777" w:rsidTr="001573EF">
        <w:tc>
          <w:tcPr>
            <w:tcW w:w="708" w:type="dxa"/>
          </w:tcPr>
          <w:p w14:paraId="76481184" w14:textId="77777777" w:rsidR="005E18F8" w:rsidRDefault="005E18F8" w:rsidP="005E18F8">
            <w:pPr>
              <w:pStyle w:val="thongthuong"/>
              <w:ind w:firstLine="0"/>
              <w:jc w:val="center"/>
            </w:pPr>
            <w:r>
              <w:t>2</w:t>
            </w:r>
          </w:p>
        </w:tc>
        <w:tc>
          <w:tcPr>
            <w:tcW w:w="1568" w:type="dxa"/>
          </w:tcPr>
          <w:p w14:paraId="45D4E053" w14:textId="77777777" w:rsidR="005E18F8" w:rsidRDefault="005E18F8" w:rsidP="005E18F8">
            <w:pPr>
              <w:pStyle w:val="thongthuong"/>
              <w:ind w:firstLine="0"/>
            </w:pPr>
            <w:r>
              <w:t>Email</w:t>
            </w:r>
          </w:p>
        </w:tc>
        <w:tc>
          <w:tcPr>
            <w:tcW w:w="3723" w:type="dxa"/>
          </w:tcPr>
          <w:p w14:paraId="12AEB53C" w14:textId="77777777" w:rsidR="005E18F8" w:rsidRDefault="005E18F8" w:rsidP="005E18F8">
            <w:pPr>
              <w:pStyle w:val="thongthuong"/>
              <w:ind w:firstLine="0"/>
            </w:pPr>
            <w:r>
              <w:t>Nhập vào email đã đăng ký</w:t>
            </w:r>
          </w:p>
        </w:tc>
        <w:tc>
          <w:tcPr>
            <w:tcW w:w="2137" w:type="dxa"/>
          </w:tcPr>
          <w:p w14:paraId="536B738C" w14:textId="2E89BF27" w:rsidR="005E18F8" w:rsidRDefault="00324245" w:rsidP="005E18F8">
            <w:pPr>
              <w:pStyle w:val="thongthuong"/>
              <w:ind w:firstLine="0"/>
            </w:pPr>
            <w:r>
              <w:t>TextInput</w:t>
            </w:r>
          </w:p>
        </w:tc>
        <w:tc>
          <w:tcPr>
            <w:tcW w:w="1357" w:type="dxa"/>
          </w:tcPr>
          <w:p w14:paraId="5C3C96E7" w14:textId="77777777" w:rsidR="005E18F8" w:rsidRDefault="005E18F8" w:rsidP="005E18F8">
            <w:pPr>
              <w:pStyle w:val="thongthuong"/>
              <w:ind w:firstLine="0"/>
            </w:pPr>
            <w:r>
              <w:t>Editable</w:t>
            </w:r>
          </w:p>
        </w:tc>
      </w:tr>
      <w:tr w:rsidR="001573EF" w14:paraId="7D6CEE8A" w14:textId="77777777" w:rsidTr="001573EF">
        <w:tc>
          <w:tcPr>
            <w:tcW w:w="708" w:type="dxa"/>
          </w:tcPr>
          <w:p w14:paraId="18507A6B" w14:textId="77777777" w:rsidR="001573EF" w:rsidRDefault="001573EF" w:rsidP="001573EF">
            <w:pPr>
              <w:pStyle w:val="thongthuong"/>
              <w:ind w:firstLine="0"/>
              <w:jc w:val="center"/>
            </w:pPr>
            <w:r>
              <w:t>3</w:t>
            </w:r>
          </w:p>
        </w:tc>
        <w:tc>
          <w:tcPr>
            <w:tcW w:w="1568" w:type="dxa"/>
          </w:tcPr>
          <w:p w14:paraId="6275111E" w14:textId="77777777" w:rsidR="001573EF" w:rsidRDefault="001573EF" w:rsidP="001573EF">
            <w:pPr>
              <w:pStyle w:val="thongthuong"/>
              <w:ind w:firstLine="0"/>
            </w:pPr>
            <w:r>
              <w:t>Xác nhận</w:t>
            </w:r>
          </w:p>
        </w:tc>
        <w:tc>
          <w:tcPr>
            <w:tcW w:w="3723" w:type="dxa"/>
          </w:tcPr>
          <w:p w14:paraId="401E9938" w14:textId="77777777" w:rsidR="001573EF" w:rsidRDefault="001573EF" w:rsidP="001573EF">
            <w:pPr>
              <w:pStyle w:val="thongthuong"/>
              <w:ind w:firstLine="0"/>
            </w:pPr>
            <w:r>
              <w:t>Xác nhận lấy lại mật khẩu</w:t>
            </w:r>
          </w:p>
          <w:p w14:paraId="70E8D3B4" w14:textId="77777777" w:rsidR="001573EF" w:rsidRDefault="001573EF" w:rsidP="001573EF">
            <w:pPr>
              <w:pStyle w:val="cham"/>
            </w:pPr>
            <w:r>
              <w:t>Nếu nhập đúng: thông báo thành công, trả về mật khẩu.</w:t>
            </w:r>
          </w:p>
          <w:p w14:paraId="2F0EA2D8" w14:textId="77777777" w:rsidR="001573EF" w:rsidRDefault="001573EF" w:rsidP="001573EF">
            <w:pPr>
              <w:pStyle w:val="cham"/>
            </w:pPr>
            <w:r>
              <w:t>Nếu nhập sai: thông báo thất bại.</w:t>
            </w:r>
          </w:p>
        </w:tc>
        <w:tc>
          <w:tcPr>
            <w:tcW w:w="2137" w:type="dxa"/>
          </w:tcPr>
          <w:p w14:paraId="5F89F516" w14:textId="090D60C9" w:rsidR="001573EF" w:rsidRDefault="001573EF" w:rsidP="001573EF">
            <w:pPr>
              <w:pStyle w:val="thongthuong"/>
              <w:ind w:firstLine="0"/>
            </w:pPr>
            <w:r>
              <w:t>TouchableOpacity</w:t>
            </w:r>
          </w:p>
        </w:tc>
        <w:tc>
          <w:tcPr>
            <w:tcW w:w="1357" w:type="dxa"/>
          </w:tcPr>
          <w:p w14:paraId="4A8C24CF" w14:textId="6F4214D2" w:rsidR="001573EF" w:rsidRDefault="001573EF" w:rsidP="001573EF">
            <w:pPr>
              <w:pStyle w:val="thongthuong"/>
              <w:ind w:firstLine="0"/>
            </w:pPr>
            <w:r>
              <w:t>Onpress</w:t>
            </w:r>
          </w:p>
        </w:tc>
      </w:tr>
    </w:tbl>
    <w:p w14:paraId="57082010" w14:textId="77777777" w:rsidR="005E18F8" w:rsidRDefault="005E18F8" w:rsidP="005E18F8">
      <w:pPr>
        <w:pStyle w:val="thongthuong"/>
        <w:ind w:firstLine="0"/>
      </w:pPr>
      <w:r>
        <w:lastRenderedPageBreak/>
        <w:t>Bước 2: Hiển thị trang chủ và thanh menu</w:t>
      </w:r>
    </w:p>
    <w:p w14:paraId="6DC2F06F" w14:textId="77777777" w:rsidR="005E18F8" w:rsidRDefault="005E18F8" w:rsidP="005E18F8">
      <w:pPr>
        <w:pStyle w:val="thongthuong"/>
        <w:ind w:firstLine="0"/>
      </w:pPr>
      <w:r>
        <w:rPr>
          <w:noProof/>
        </w:rPr>
        <w:drawing>
          <wp:inline distT="0" distB="0" distL="0" distR="0" wp14:anchorId="7FE458B4" wp14:editId="762BF2DD">
            <wp:extent cx="2039693" cy="3638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ngchu.PNG"/>
                    <pic:cNvPicPr/>
                  </pic:nvPicPr>
                  <pic:blipFill>
                    <a:blip r:embed="rId20">
                      <a:extLst>
                        <a:ext uri="{28A0092B-C50C-407E-A947-70E740481C1C}">
                          <a14:useLocalDpi xmlns:a14="http://schemas.microsoft.com/office/drawing/2010/main" val="0"/>
                        </a:ext>
                      </a:extLst>
                    </a:blip>
                    <a:stretch>
                      <a:fillRect/>
                    </a:stretch>
                  </pic:blipFill>
                  <pic:spPr>
                    <a:xfrm>
                      <a:off x="0" y="0"/>
                      <a:ext cx="2056121" cy="3667855"/>
                    </a:xfrm>
                    <a:prstGeom prst="rect">
                      <a:avLst/>
                    </a:prstGeom>
                  </pic:spPr>
                </pic:pic>
              </a:graphicData>
            </a:graphic>
          </wp:inline>
        </w:drawing>
      </w:r>
    </w:p>
    <w:tbl>
      <w:tblPr>
        <w:tblStyle w:val="TableGrid"/>
        <w:tblW w:w="9493" w:type="dxa"/>
        <w:tblLook w:val="04A0" w:firstRow="1" w:lastRow="0" w:firstColumn="1" w:lastColumn="0" w:noHBand="0" w:noVBand="1"/>
      </w:tblPr>
      <w:tblGrid>
        <w:gridCol w:w="709"/>
        <w:gridCol w:w="1574"/>
        <w:gridCol w:w="3716"/>
        <w:gridCol w:w="2137"/>
        <w:gridCol w:w="1357"/>
      </w:tblGrid>
      <w:tr w:rsidR="005E18F8" w:rsidRPr="00CE48E6" w14:paraId="40772D1B" w14:textId="77777777" w:rsidTr="00040E2B">
        <w:tc>
          <w:tcPr>
            <w:tcW w:w="709" w:type="dxa"/>
          </w:tcPr>
          <w:p w14:paraId="6A8EBE5E" w14:textId="77777777" w:rsidR="005E18F8" w:rsidRPr="00CE48E6" w:rsidRDefault="005E18F8" w:rsidP="005E18F8">
            <w:pPr>
              <w:pStyle w:val="thongthuong"/>
              <w:ind w:firstLine="0"/>
              <w:jc w:val="center"/>
              <w:rPr>
                <w:b/>
              </w:rPr>
            </w:pPr>
            <w:r w:rsidRPr="00CE48E6">
              <w:rPr>
                <w:b/>
              </w:rPr>
              <w:t>STT</w:t>
            </w:r>
          </w:p>
        </w:tc>
        <w:tc>
          <w:tcPr>
            <w:tcW w:w="1574" w:type="dxa"/>
          </w:tcPr>
          <w:p w14:paraId="012A19A8" w14:textId="77777777" w:rsidR="005E18F8" w:rsidRPr="00CE48E6" w:rsidRDefault="005E18F8" w:rsidP="005E18F8">
            <w:pPr>
              <w:pStyle w:val="thongthuong"/>
              <w:ind w:firstLine="0"/>
              <w:jc w:val="center"/>
              <w:rPr>
                <w:b/>
              </w:rPr>
            </w:pPr>
            <w:r w:rsidRPr="00CE48E6">
              <w:rPr>
                <w:b/>
              </w:rPr>
              <w:t>Tên trường</w:t>
            </w:r>
          </w:p>
        </w:tc>
        <w:tc>
          <w:tcPr>
            <w:tcW w:w="3716" w:type="dxa"/>
          </w:tcPr>
          <w:p w14:paraId="4726FF06" w14:textId="77777777" w:rsidR="005E18F8" w:rsidRPr="00CE48E6" w:rsidRDefault="005E18F8" w:rsidP="005E18F8">
            <w:pPr>
              <w:pStyle w:val="thongthuong"/>
              <w:ind w:firstLine="0"/>
              <w:jc w:val="center"/>
              <w:rPr>
                <w:b/>
              </w:rPr>
            </w:pPr>
            <w:r w:rsidRPr="00CE48E6">
              <w:rPr>
                <w:b/>
              </w:rPr>
              <w:t>Mô tả</w:t>
            </w:r>
          </w:p>
        </w:tc>
        <w:tc>
          <w:tcPr>
            <w:tcW w:w="2137" w:type="dxa"/>
          </w:tcPr>
          <w:p w14:paraId="3E125D7A" w14:textId="77777777" w:rsidR="005E18F8" w:rsidRPr="00CE48E6" w:rsidRDefault="005E18F8" w:rsidP="005E18F8">
            <w:pPr>
              <w:pStyle w:val="thongthuong"/>
              <w:ind w:firstLine="0"/>
              <w:jc w:val="center"/>
              <w:rPr>
                <w:b/>
              </w:rPr>
            </w:pPr>
            <w:r w:rsidRPr="00CE48E6">
              <w:rPr>
                <w:b/>
              </w:rPr>
              <w:t>Kiểu</w:t>
            </w:r>
          </w:p>
        </w:tc>
        <w:tc>
          <w:tcPr>
            <w:tcW w:w="1357" w:type="dxa"/>
          </w:tcPr>
          <w:p w14:paraId="6198DD85" w14:textId="77777777" w:rsidR="005E18F8" w:rsidRPr="00CE48E6" w:rsidRDefault="005E18F8" w:rsidP="005E18F8">
            <w:pPr>
              <w:pStyle w:val="thongthuong"/>
              <w:ind w:firstLine="0"/>
              <w:jc w:val="center"/>
              <w:rPr>
                <w:b/>
              </w:rPr>
            </w:pPr>
            <w:r w:rsidRPr="00CE48E6">
              <w:rPr>
                <w:b/>
              </w:rPr>
              <w:t>Trạng thái</w:t>
            </w:r>
          </w:p>
        </w:tc>
      </w:tr>
      <w:tr w:rsidR="005E18F8" w:rsidRPr="00257D55" w14:paraId="54682EC3" w14:textId="77777777" w:rsidTr="00040E2B">
        <w:tc>
          <w:tcPr>
            <w:tcW w:w="709" w:type="dxa"/>
          </w:tcPr>
          <w:p w14:paraId="370A2CF7" w14:textId="77777777" w:rsidR="005E18F8" w:rsidRPr="00257D55" w:rsidRDefault="005E18F8" w:rsidP="005E18F8">
            <w:pPr>
              <w:pStyle w:val="thongthuong"/>
              <w:ind w:firstLine="0"/>
              <w:jc w:val="center"/>
            </w:pPr>
            <w:r w:rsidRPr="00257D55">
              <w:t>1</w:t>
            </w:r>
          </w:p>
        </w:tc>
        <w:tc>
          <w:tcPr>
            <w:tcW w:w="1574" w:type="dxa"/>
          </w:tcPr>
          <w:p w14:paraId="1C6BD680" w14:textId="77777777" w:rsidR="005E18F8" w:rsidRPr="00257D55" w:rsidRDefault="005E18F8" w:rsidP="005E18F8">
            <w:pPr>
              <w:pStyle w:val="thongthuong"/>
              <w:ind w:firstLine="0"/>
            </w:pPr>
            <w:r w:rsidRPr="00257D55">
              <w:t>Menu</w:t>
            </w:r>
          </w:p>
        </w:tc>
        <w:tc>
          <w:tcPr>
            <w:tcW w:w="3716" w:type="dxa"/>
          </w:tcPr>
          <w:p w14:paraId="7010AD03" w14:textId="77777777" w:rsidR="005E18F8" w:rsidRPr="00257D55" w:rsidRDefault="005E18F8" w:rsidP="005E18F8">
            <w:pPr>
              <w:pStyle w:val="thongthuong"/>
              <w:ind w:firstLine="0"/>
            </w:pPr>
            <w:r>
              <w:t>Hiển thị menu</w:t>
            </w:r>
          </w:p>
        </w:tc>
        <w:tc>
          <w:tcPr>
            <w:tcW w:w="2137" w:type="dxa"/>
          </w:tcPr>
          <w:p w14:paraId="4ACA34FD" w14:textId="7076E117" w:rsidR="005E18F8" w:rsidRPr="00257D55" w:rsidRDefault="00324245" w:rsidP="005E18F8">
            <w:pPr>
              <w:pStyle w:val="thongthuong"/>
              <w:ind w:firstLine="0"/>
            </w:pPr>
            <w:r>
              <w:t>TouchableOpacity</w:t>
            </w:r>
          </w:p>
        </w:tc>
        <w:tc>
          <w:tcPr>
            <w:tcW w:w="1357" w:type="dxa"/>
          </w:tcPr>
          <w:p w14:paraId="4A5FB323" w14:textId="7DECE2EE" w:rsidR="005E18F8" w:rsidRPr="00257D55" w:rsidRDefault="00040E2B" w:rsidP="005E18F8">
            <w:pPr>
              <w:pStyle w:val="thongthuong"/>
              <w:ind w:firstLine="0"/>
            </w:pPr>
            <w:r>
              <w:t>Onpress</w:t>
            </w:r>
          </w:p>
        </w:tc>
      </w:tr>
      <w:tr w:rsidR="005E18F8" w14:paraId="29DBDC78" w14:textId="77777777" w:rsidTr="00040E2B">
        <w:tc>
          <w:tcPr>
            <w:tcW w:w="709" w:type="dxa"/>
          </w:tcPr>
          <w:p w14:paraId="3BD6E201" w14:textId="77777777" w:rsidR="005E18F8" w:rsidRDefault="005E18F8" w:rsidP="005E18F8">
            <w:pPr>
              <w:pStyle w:val="thongthuong"/>
              <w:ind w:firstLine="0"/>
              <w:jc w:val="center"/>
            </w:pPr>
            <w:r>
              <w:t>2</w:t>
            </w:r>
          </w:p>
        </w:tc>
        <w:tc>
          <w:tcPr>
            <w:tcW w:w="1574" w:type="dxa"/>
          </w:tcPr>
          <w:p w14:paraId="3DA9212C" w14:textId="77777777" w:rsidR="005E18F8" w:rsidRDefault="005E18F8" w:rsidP="005E18F8">
            <w:pPr>
              <w:pStyle w:val="thongthuong"/>
              <w:ind w:firstLine="0"/>
            </w:pPr>
            <w:r>
              <w:t>Khảo sát</w:t>
            </w:r>
          </w:p>
        </w:tc>
        <w:tc>
          <w:tcPr>
            <w:tcW w:w="3716" w:type="dxa"/>
          </w:tcPr>
          <w:p w14:paraId="1C6A628A" w14:textId="014EDBCD" w:rsidR="005E18F8" w:rsidRDefault="00324245" w:rsidP="005E18F8">
            <w:pPr>
              <w:pStyle w:val="thongthuong"/>
              <w:ind w:firstLine="0"/>
            </w:pPr>
            <w:r>
              <w:t>Thông báo việc khảo sát cần được thực hiện trên WebApp</w:t>
            </w:r>
          </w:p>
        </w:tc>
        <w:tc>
          <w:tcPr>
            <w:tcW w:w="2137" w:type="dxa"/>
          </w:tcPr>
          <w:p w14:paraId="3852FB89" w14:textId="66C59CE2" w:rsidR="005E18F8" w:rsidRDefault="00324245" w:rsidP="005E18F8">
            <w:pPr>
              <w:pStyle w:val="thongthuong"/>
              <w:ind w:firstLine="0"/>
            </w:pPr>
            <w:r>
              <w:t>Alert</w:t>
            </w:r>
          </w:p>
        </w:tc>
        <w:tc>
          <w:tcPr>
            <w:tcW w:w="1357" w:type="dxa"/>
          </w:tcPr>
          <w:p w14:paraId="62888179" w14:textId="61ACCE4B" w:rsidR="005E18F8" w:rsidRDefault="00040E2B" w:rsidP="005E18F8">
            <w:pPr>
              <w:pStyle w:val="thongthuong"/>
              <w:ind w:firstLine="0"/>
            </w:pPr>
            <w:r>
              <w:t>Onpress</w:t>
            </w:r>
          </w:p>
        </w:tc>
      </w:tr>
      <w:tr w:rsidR="005E18F8" w14:paraId="29FE5C25" w14:textId="77777777" w:rsidTr="00040E2B">
        <w:tc>
          <w:tcPr>
            <w:tcW w:w="709" w:type="dxa"/>
          </w:tcPr>
          <w:p w14:paraId="72A5B571" w14:textId="77777777" w:rsidR="005E18F8" w:rsidRDefault="005E18F8" w:rsidP="005E18F8">
            <w:pPr>
              <w:pStyle w:val="thongthuong"/>
              <w:ind w:firstLine="0"/>
              <w:jc w:val="center"/>
            </w:pPr>
            <w:r>
              <w:t>3</w:t>
            </w:r>
          </w:p>
        </w:tc>
        <w:tc>
          <w:tcPr>
            <w:tcW w:w="1574" w:type="dxa"/>
          </w:tcPr>
          <w:p w14:paraId="5A2EA5B0" w14:textId="77777777" w:rsidR="005E18F8" w:rsidRDefault="005E18F8" w:rsidP="005E18F8">
            <w:pPr>
              <w:pStyle w:val="thongthuong"/>
              <w:ind w:firstLine="0"/>
            </w:pPr>
            <w:r>
              <w:t>Điểm danh</w:t>
            </w:r>
          </w:p>
        </w:tc>
        <w:tc>
          <w:tcPr>
            <w:tcW w:w="3716" w:type="dxa"/>
          </w:tcPr>
          <w:p w14:paraId="4A9731AB" w14:textId="77777777" w:rsidR="005E18F8" w:rsidRDefault="005E18F8" w:rsidP="005E18F8">
            <w:pPr>
              <w:pStyle w:val="thongthuong"/>
              <w:ind w:firstLine="0"/>
            </w:pPr>
            <w:r>
              <w:t xml:space="preserve">Thực hiện điểm danh </w:t>
            </w:r>
          </w:p>
        </w:tc>
        <w:tc>
          <w:tcPr>
            <w:tcW w:w="2137" w:type="dxa"/>
          </w:tcPr>
          <w:p w14:paraId="25595A12" w14:textId="66FF7FAE" w:rsidR="005E18F8" w:rsidRDefault="00324245" w:rsidP="005E18F8">
            <w:pPr>
              <w:pStyle w:val="thongthuong"/>
              <w:ind w:firstLine="0"/>
            </w:pPr>
            <w:r>
              <w:t>TouchableOpacity</w:t>
            </w:r>
          </w:p>
        </w:tc>
        <w:tc>
          <w:tcPr>
            <w:tcW w:w="1357" w:type="dxa"/>
          </w:tcPr>
          <w:p w14:paraId="6FE11C0F" w14:textId="73F1137E" w:rsidR="005E18F8" w:rsidRDefault="00040E2B" w:rsidP="005E18F8">
            <w:pPr>
              <w:pStyle w:val="thongthuong"/>
              <w:ind w:firstLine="0"/>
            </w:pPr>
            <w:r>
              <w:t>Onpress</w:t>
            </w:r>
          </w:p>
        </w:tc>
      </w:tr>
      <w:tr w:rsidR="005E18F8" w14:paraId="791EDB94" w14:textId="77777777" w:rsidTr="00040E2B">
        <w:tc>
          <w:tcPr>
            <w:tcW w:w="709" w:type="dxa"/>
          </w:tcPr>
          <w:p w14:paraId="1E21B21D" w14:textId="77777777" w:rsidR="005E18F8" w:rsidRDefault="005E18F8" w:rsidP="005E18F8">
            <w:pPr>
              <w:pStyle w:val="thongthuong"/>
              <w:ind w:firstLine="0"/>
              <w:jc w:val="center"/>
            </w:pPr>
            <w:r>
              <w:t>4</w:t>
            </w:r>
          </w:p>
        </w:tc>
        <w:tc>
          <w:tcPr>
            <w:tcW w:w="1574" w:type="dxa"/>
          </w:tcPr>
          <w:p w14:paraId="0DBABEA2" w14:textId="77777777" w:rsidR="005E18F8" w:rsidRDefault="005E18F8" w:rsidP="005E18F8">
            <w:pPr>
              <w:pStyle w:val="thongthuong"/>
              <w:ind w:firstLine="0"/>
            </w:pPr>
            <w:r>
              <w:t>Thông báo</w:t>
            </w:r>
          </w:p>
        </w:tc>
        <w:tc>
          <w:tcPr>
            <w:tcW w:w="3716" w:type="dxa"/>
          </w:tcPr>
          <w:p w14:paraId="502FF3E3" w14:textId="77777777" w:rsidR="005E18F8" w:rsidRDefault="005E18F8" w:rsidP="005E18F8">
            <w:pPr>
              <w:pStyle w:val="thongthuong"/>
              <w:ind w:firstLine="0"/>
            </w:pPr>
            <w:r>
              <w:t>Chuyển hướng đến danh sách thông báo</w:t>
            </w:r>
          </w:p>
        </w:tc>
        <w:tc>
          <w:tcPr>
            <w:tcW w:w="2137" w:type="dxa"/>
          </w:tcPr>
          <w:p w14:paraId="5AAC3DA7" w14:textId="3CCAF41C" w:rsidR="005E18F8" w:rsidRDefault="00324245" w:rsidP="005E18F8">
            <w:pPr>
              <w:pStyle w:val="thongthuong"/>
              <w:ind w:firstLine="0"/>
            </w:pPr>
            <w:r>
              <w:t>Navigation</w:t>
            </w:r>
          </w:p>
        </w:tc>
        <w:tc>
          <w:tcPr>
            <w:tcW w:w="1357" w:type="dxa"/>
          </w:tcPr>
          <w:p w14:paraId="1CC628FB" w14:textId="61607902" w:rsidR="005E18F8" w:rsidRDefault="00324245" w:rsidP="005E18F8">
            <w:pPr>
              <w:pStyle w:val="thongthuong"/>
              <w:ind w:firstLine="0"/>
            </w:pPr>
            <w:r>
              <w:t>Onpress</w:t>
            </w:r>
          </w:p>
        </w:tc>
      </w:tr>
      <w:tr w:rsidR="005E18F8" w14:paraId="12769E25" w14:textId="77777777" w:rsidTr="00040E2B">
        <w:tc>
          <w:tcPr>
            <w:tcW w:w="709" w:type="dxa"/>
          </w:tcPr>
          <w:p w14:paraId="2FDAB806" w14:textId="77777777" w:rsidR="005E18F8" w:rsidRDefault="005E18F8" w:rsidP="005E18F8">
            <w:pPr>
              <w:pStyle w:val="thongthuong"/>
              <w:ind w:firstLine="0"/>
              <w:jc w:val="center"/>
            </w:pPr>
            <w:r>
              <w:t>5</w:t>
            </w:r>
          </w:p>
        </w:tc>
        <w:tc>
          <w:tcPr>
            <w:tcW w:w="1574" w:type="dxa"/>
          </w:tcPr>
          <w:p w14:paraId="74D29060" w14:textId="77777777" w:rsidR="005E18F8" w:rsidRDefault="005E18F8" w:rsidP="005E18F8">
            <w:pPr>
              <w:pStyle w:val="thongthuong"/>
              <w:ind w:firstLine="0"/>
            </w:pPr>
            <w:r>
              <w:t>Số dư</w:t>
            </w:r>
          </w:p>
        </w:tc>
        <w:tc>
          <w:tcPr>
            <w:tcW w:w="3716" w:type="dxa"/>
          </w:tcPr>
          <w:p w14:paraId="4CF996AE" w14:textId="77777777" w:rsidR="005E18F8" w:rsidRDefault="005E18F8" w:rsidP="005E18F8">
            <w:pPr>
              <w:pStyle w:val="thongthuong"/>
              <w:ind w:firstLine="0"/>
            </w:pPr>
            <w:r>
              <w:t>Hiển thị số dư tài khoản</w:t>
            </w:r>
          </w:p>
        </w:tc>
        <w:tc>
          <w:tcPr>
            <w:tcW w:w="2137" w:type="dxa"/>
          </w:tcPr>
          <w:p w14:paraId="1E1668F4" w14:textId="7C0EC1E3" w:rsidR="005E18F8" w:rsidRDefault="00040E2B" w:rsidP="005E18F8">
            <w:pPr>
              <w:pStyle w:val="thongthuong"/>
              <w:ind w:firstLine="0"/>
            </w:pPr>
            <w:r>
              <w:t>Text</w:t>
            </w:r>
          </w:p>
        </w:tc>
        <w:tc>
          <w:tcPr>
            <w:tcW w:w="1357" w:type="dxa"/>
          </w:tcPr>
          <w:p w14:paraId="5CC52704" w14:textId="77777777" w:rsidR="005E18F8" w:rsidRDefault="005E18F8" w:rsidP="005E18F8">
            <w:pPr>
              <w:pStyle w:val="thongthuong"/>
              <w:ind w:firstLine="0"/>
            </w:pPr>
            <w:r>
              <w:t>Read-only</w:t>
            </w:r>
          </w:p>
        </w:tc>
      </w:tr>
      <w:tr w:rsidR="005E18F8" w14:paraId="681F3D76" w14:textId="77777777" w:rsidTr="00040E2B">
        <w:tc>
          <w:tcPr>
            <w:tcW w:w="709" w:type="dxa"/>
          </w:tcPr>
          <w:p w14:paraId="6B9DB52D" w14:textId="77777777" w:rsidR="005E18F8" w:rsidRDefault="005E18F8" w:rsidP="005E18F8">
            <w:pPr>
              <w:pStyle w:val="thongthuong"/>
              <w:ind w:firstLine="0"/>
              <w:jc w:val="center"/>
            </w:pPr>
            <w:r>
              <w:t>6</w:t>
            </w:r>
          </w:p>
        </w:tc>
        <w:tc>
          <w:tcPr>
            <w:tcW w:w="1574" w:type="dxa"/>
          </w:tcPr>
          <w:p w14:paraId="1C3C60FB" w14:textId="77777777" w:rsidR="005E18F8" w:rsidRDefault="005E18F8" w:rsidP="005E18F8">
            <w:pPr>
              <w:pStyle w:val="thongthuong"/>
              <w:ind w:firstLine="0"/>
            </w:pPr>
            <w:r>
              <w:t>Bảng xếp hạng</w:t>
            </w:r>
          </w:p>
        </w:tc>
        <w:tc>
          <w:tcPr>
            <w:tcW w:w="3716" w:type="dxa"/>
          </w:tcPr>
          <w:p w14:paraId="53614ABC" w14:textId="77777777" w:rsidR="005E18F8" w:rsidRDefault="005E18F8" w:rsidP="005E18F8">
            <w:pPr>
              <w:pStyle w:val="thongthuong"/>
              <w:ind w:firstLine="0"/>
            </w:pPr>
            <w:r>
              <w:t>Hiển thị bảng xếp hạng thành tích</w:t>
            </w:r>
          </w:p>
        </w:tc>
        <w:tc>
          <w:tcPr>
            <w:tcW w:w="2137" w:type="dxa"/>
          </w:tcPr>
          <w:p w14:paraId="567CE80F" w14:textId="7E5A9338" w:rsidR="005E18F8" w:rsidRDefault="00040E2B" w:rsidP="005E18F8">
            <w:pPr>
              <w:pStyle w:val="thongthuong"/>
              <w:ind w:firstLine="0"/>
            </w:pPr>
            <w:r>
              <w:t>Flatlist</w:t>
            </w:r>
          </w:p>
        </w:tc>
        <w:tc>
          <w:tcPr>
            <w:tcW w:w="1357" w:type="dxa"/>
          </w:tcPr>
          <w:p w14:paraId="10DF7885" w14:textId="77777777" w:rsidR="005E18F8" w:rsidRDefault="005E18F8" w:rsidP="005E18F8">
            <w:pPr>
              <w:pStyle w:val="thongthuong"/>
              <w:ind w:firstLine="0"/>
            </w:pPr>
            <w:r>
              <w:t>Read-only</w:t>
            </w:r>
          </w:p>
        </w:tc>
      </w:tr>
      <w:tr w:rsidR="005E18F8" w14:paraId="0F4464A4" w14:textId="77777777" w:rsidTr="00040E2B">
        <w:tc>
          <w:tcPr>
            <w:tcW w:w="709" w:type="dxa"/>
          </w:tcPr>
          <w:p w14:paraId="1185CC16" w14:textId="77777777" w:rsidR="005E18F8" w:rsidRDefault="005E18F8" w:rsidP="005E18F8">
            <w:pPr>
              <w:pStyle w:val="thongthuong"/>
              <w:ind w:firstLine="0"/>
              <w:jc w:val="center"/>
            </w:pPr>
            <w:r>
              <w:lastRenderedPageBreak/>
              <w:t>7</w:t>
            </w:r>
          </w:p>
        </w:tc>
        <w:tc>
          <w:tcPr>
            <w:tcW w:w="1574" w:type="dxa"/>
          </w:tcPr>
          <w:p w14:paraId="54F310E7" w14:textId="77777777" w:rsidR="005E18F8" w:rsidRDefault="005E18F8" w:rsidP="005E18F8">
            <w:pPr>
              <w:pStyle w:val="thongthuong"/>
              <w:ind w:firstLine="0"/>
            </w:pPr>
            <w:r>
              <w:t>Trang chủ</w:t>
            </w:r>
          </w:p>
        </w:tc>
        <w:tc>
          <w:tcPr>
            <w:tcW w:w="3716" w:type="dxa"/>
          </w:tcPr>
          <w:p w14:paraId="0BDC4E81" w14:textId="77777777" w:rsidR="005E18F8" w:rsidRDefault="005E18F8" w:rsidP="005E18F8">
            <w:pPr>
              <w:pStyle w:val="thongthuong"/>
              <w:ind w:firstLine="0"/>
            </w:pPr>
            <w:r>
              <w:t>Chuyển hướng đến trang chủ</w:t>
            </w:r>
          </w:p>
        </w:tc>
        <w:tc>
          <w:tcPr>
            <w:tcW w:w="2137" w:type="dxa"/>
          </w:tcPr>
          <w:p w14:paraId="1DBC6383" w14:textId="770A5379" w:rsidR="005E18F8" w:rsidRDefault="00040E2B" w:rsidP="005E18F8">
            <w:pPr>
              <w:pStyle w:val="thongthuong"/>
              <w:ind w:firstLine="0"/>
            </w:pPr>
            <w:r>
              <w:t>Navigation</w:t>
            </w:r>
          </w:p>
        </w:tc>
        <w:tc>
          <w:tcPr>
            <w:tcW w:w="1357" w:type="dxa"/>
          </w:tcPr>
          <w:p w14:paraId="5F42585A" w14:textId="09B6E3C2" w:rsidR="005E18F8" w:rsidRDefault="00040E2B" w:rsidP="005E18F8">
            <w:pPr>
              <w:pStyle w:val="thongthuong"/>
              <w:ind w:firstLine="0"/>
            </w:pPr>
            <w:r>
              <w:t>Onpress</w:t>
            </w:r>
          </w:p>
        </w:tc>
      </w:tr>
      <w:tr w:rsidR="005E18F8" w14:paraId="2D1971DF" w14:textId="77777777" w:rsidTr="00040E2B">
        <w:tc>
          <w:tcPr>
            <w:tcW w:w="709" w:type="dxa"/>
          </w:tcPr>
          <w:p w14:paraId="3FE3FDBE" w14:textId="25F30DB8" w:rsidR="005E18F8" w:rsidRDefault="00040E2B" w:rsidP="005E18F8">
            <w:pPr>
              <w:pStyle w:val="thongthuong"/>
              <w:ind w:firstLine="0"/>
              <w:jc w:val="center"/>
            </w:pPr>
            <w:r>
              <w:t>8</w:t>
            </w:r>
          </w:p>
        </w:tc>
        <w:tc>
          <w:tcPr>
            <w:tcW w:w="1574" w:type="dxa"/>
          </w:tcPr>
          <w:p w14:paraId="288A2F6D" w14:textId="77777777" w:rsidR="005E18F8" w:rsidRDefault="005E18F8" w:rsidP="005E18F8">
            <w:pPr>
              <w:pStyle w:val="thongthuong"/>
              <w:ind w:firstLine="0"/>
            </w:pPr>
            <w:r>
              <w:t>Tin tức</w:t>
            </w:r>
          </w:p>
        </w:tc>
        <w:tc>
          <w:tcPr>
            <w:tcW w:w="3716" w:type="dxa"/>
          </w:tcPr>
          <w:p w14:paraId="584A346D" w14:textId="77777777" w:rsidR="005E18F8" w:rsidRDefault="005E18F8" w:rsidP="005E18F8">
            <w:pPr>
              <w:pStyle w:val="cham"/>
              <w:numPr>
                <w:ilvl w:val="0"/>
                <w:numId w:val="0"/>
              </w:numPr>
            </w:pPr>
            <w:r>
              <w:t>Chuyển hướng đến trang tin tức</w:t>
            </w:r>
          </w:p>
        </w:tc>
        <w:tc>
          <w:tcPr>
            <w:tcW w:w="2137" w:type="dxa"/>
          </w:tcPr>
          <w:p w14:paraId="31CA0C8B" w14:textId="4B394A39" w:rsidR="005E18F8" w:rsidRDefault="00040E2B" w:rsidP="005E18F8">
            <w:pPr>
              <w:pStyle w:val="thongthuong"/>
              <w:ind w:firstLine="0"/>
            </w:pPr>
            <w:r>
              <w:t>Navigation</w:t>
            </w:r>
          </w:p>
        </w:tc>
        <w:tc>
          <w:tcPr>
            <w:tcW w:w="1357" w:type="dxa"/>
          </w:tcPr>
          <w:p w14:paraId="2F500D42" w14:textId="2E52BEA7" w:rsidR="005E18F8" w:rsidRDefault="00040E2B" w:rsidP="005E18F8">
            <w:pPr>
              <w:pStyle w:val="thongthuong"/>
              <w:ind w:firstLine="0"/>
            </w:pPr>
            <w:r>
              <w:t>Onpress</w:t>
            </w:r>
          </w:p>
        </w:tc>
      </w:tr>
      <w:tr w:rsidR="005E18F8" w14:paraId="4F17C855" w14:textId="77777777" w:rsidTr="00040E2B">
        <w:tc>
          <w:tcPr>
            <w:tcW w:w="709" w:type="dxa"/>
          </w:tcPr>
          <w:p w14:paraId="44324A22" w14:textId="6783454C" w:rsidR="005E18F8" w:rsidRDefault="00040E2B" w:rsidP="005E18F8">
            <w:pPr>
              <w:pStyle w:val="thongthuong"/>
              <w:ind w:firstLine="0"/>
              <w:jc w:val="center"/>
            </w:pPr>
            <w:r>
              <w:t>9</w:t>
            </w:r>
          </w:p>
        </w:tc>
        <w:tc>
          <w:tcPr>
            <w:tcW w:w="1574" w:type="dxa"/>
          </w:tcPr>
          <w:p w14:paraId="5852D730" w14:textId="77777777" w:rsidR="005E18F8" w:rsidRDefault="005E18F8" w:rsidP="005E18F8">
            <w:pPr>
              <w:pStyle w:val="thongthuong"/>
              <w:ind w:firstLine="0"/>
            </w:pPr>
            <w:r>
              <w:t>Tài khoản</w:t>
            </w:r>
          </w:p>
        </w:tc>
        <w:tc>
          <w:tcPr>
            <w:tcW w:w="3716" w:type="dxa"/>
          </w:tcPr>
          <w:p w14:paraId="7D16284C" w14:textId="77777777" w:rsidR="005E18F8" w:rsidRDefault="005E18F8" w:rsidP="005E18F8">
            <w:pPr>
              <w:pStyle w:val="cham"/>
              <w:numPr>
                <w:ilvl w:val="0"/>
                <w:numId w:val="0"/>
              </w:numPr>
            </w:pPr>
            <w:r>
              <w:t>Chuyển hướng đến trang tài khoản người dùng</w:t>
            </w:r>
          </w:p>
        </w:tc>
        <w:tc>
          <w:tcPr>
            <w:tcW w:w="2137" w:type="dxa"/>
          </w:tcPr>
          <w:p w14:paraId="5614DFF9" w14:textId="2F8D43D8" w:rsidR="005E18F8" w:rsidRDefault="00040E2B" w:rsidP="005E18F8">
            <w:pPr>
              <w:pStyle w:val="thongthuong"/>
              <w:ind w:firstLine="0"/>
            </w:pPr>
            <w:r>
              <w:t>Navigation</w:t>
            </w:r>
          </w:p>
        </w:tc>
        <w:tc>
          <w:tcPr>
            <w:tcW w:w="1357" w:type="dxa"/>
          </w:tcPr>
          <w:p w14:paraId="79E130BD" w14:textId="39E7C1D3" w:rsidR="005E18F8" w:rsidRDefault="00040E2B" w:rsidP="005E18F8">
            <w:pPr>
              <w:pStyle w:val="thongthuong"/>
              <w:ind w:firstLine="0"/>
            </w:pPr>
            <w:r>
              <w:t>Onpress</w:t>
            </w:r>
          </w:p>
        </w:tc>
      </w:tr>
    </w:tbl>
    <w:p w14:paraId="5E6D4084" w14:textId="77777777" w:rsidR="005E18F8" w:rsidRDefault="005E18F8" w:rsidP="005E18F8">
      <w:pPr>
        <w:pStyle w:val="thongthuong"/>
        <w:ind w:firstLine="0"/>
      </w:pPr>
    </w:p>
    <w:p w14:paraId="2050E76A" w14:textId="77777777" w:rsidR="005E18F8" w:rsidRDefault="005E18F8" w:rsidP="005E18F8">
      <w:pPr>
        <w:pStyle w:val="thongthuong"/>
        <w:ind w:firstLine="0"/>
      </w:pPr>
      <w:r>
        <w:rPr>
          <w:noProof/>
        </w:rPr>
        <w:drawing>
          <wp:inline distT="0" distB="0" distL="0" distR="0" wp14:anchorId="0F1103B2" wp14:editId="1AC77D70">
            <wp:extent cx="2039620" cy="36647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21">
                      <a:extLst>
                        <a:ext uri="{28A0092B-C50C-407E-A947-70E740481C1C}">
                          <a14:useLocalDpi xmlns:a14="http://schemas.microsoft.com/office/drawing/2010/main" val="0"/>
                        </a:ext>
                      </a:extLst>
                    </a:blip>
                    <a:stretch>
                      <a:fillRect/>
                    </a:stretch>
                  </pic:blipFill>
                  <pic:spPr>
                    <a:xfrm>
                      <a:off x="0" y="0"/>
                      <a:ext cx="2040178" cy="366574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79"/>
        <w:gridCol w:w="3714"/>
        <w:gridCol w:w="2137"/>
        <w:gridCol w:w="1355"/>
      </w:tblGrid>
      <w:tr w:rsidR="005E18F8" w:rsidRPr="00CE48E6" w14:paraId="2CB950A8" w14:textId="77777777" w:rsidTr="00E353B9">
        <w:tc>
          <w:tcPr>
            <w:tcW w:w="708" w:type="dxa"/>
          </w:tcPr>
          <w:p w14:paraId="5ACA90B8" w14:textId="77777777" w:rsidR="005E18F8" w:rsidRPr="00CE48E6" w:rsidRDefault="005E18F8" w:rsidP="005E18F8">
            <w:pPr>
              <w:pStyle w:val="thongthuong"/>
              <w:ind w:firstLine="0"/>
              <w:jc w:val="center"/>
              <w:rPr>
                <w:b/>
              </w:rPr>
            </w:pPr>
            <w:r w:rsidRPr="00CE48E6">
              <w:rPr>
                <w:b/>
              </w:rPr>
              <w:t>STT</w:t>
            </w:r>
          </w:p>
        </w:tc>
        <w:tc>
          <w:tcPr>
            <w:tcW w:w="1579" w:type="dxa"/>
          </w:tcPr>
          <w:p w14:paraId="281EBA10" w14:textId="77777777" w:rsidR="005E18F8" w:rsidRPr="00CE48E6" w:rsidRDefault="005E18F8" w:rsidP="005E18F8">
            <w:pPr>
              <w:pStyle w:val="thongthuong"/>
              <w:ind w:firstLine="0"/>
              <w:jc w:val="center"/>
              <w:rPr>
                <w:b/>
              </w:rPr>
            </w:pPr>
            <w:r w:rsidRPr="00CE48E6">
              <w:rPr>
                <w:b/>
              </w:rPr>
              <w:t>Tên trường</w:t>
            </w:r>
          </w:p>
        </w:tc>
        <w:tc>
          <w:tcPr>
            <w:tcW w:w="3714" w:type="dxa"/>
          </w:tcPr>
          <w:p w14:paraId="3DD4BBC6" w14:textId="77777777" w:rsidR="005E18F8" w:rsidRPr="00CE48E6" w:rsidRDefault="005E18F8" w:rsidP="005E18F8">
            <w:pPr>
              <w:pStyle w:val="thongthuong"/>
              <w:ind w:firstLine="0"/>
              <w:jc w:val="center"/>
              <w:rPr>
                <w:b/>
              </w:rPr>
            </w:pPr>
            <w:r w:rsidRPr="00CE48E6">
              <w:rPr>
                <w:b/>
              </w:rPr>
              <w:t>Mô tả</w:t>
            </w:r>
          </w:p>
        </w:tc>
        <w:tc>
          <w:tcPr>
            <w:tcW w:w="2137" w:type="dxa"/>
          </w:tcPr>
          <w:p w14:paraId="25346B1B" w14:textId="77777777" w:rsidR="005E18F8" w:rsidRPr="00CE48E6" w:rsidRDefault="005E18F8" w:rsidP="005E18F8">
            <w:pPr>
              <w:pStyle w:val="thongthuong"/>
              <w:ind w:firstLine="0"/>
              <w:jc w:val="center"/>
              <w:rPr>
                <w:b/>
              </w:rPr>
            </w:pPr>
            <w:r w:rsidRPr="00CE48E6">
              <w:rPr>
                <w:b/>
              </w:rPr>
              <w:t>Kiểu</w:t>
            </w:r>
          </w:p>
        </w:tc>
        <w:tc>
          <w:tcPr>
            <w:tcW w:w="1355" w:type="dxa"/>
          </w:tcPr>
          <w:p w14:paraId="66FDABEB" w14:textId="77777777" w:rsidR="005E18F8" w:rsidRPr="00CE48E6" w:rsidRDefault="005E18F8" w:rsidP="005E18F8">
            <w:pPr>
              <w:pStyle w:val="thongthuong"/>
              <w:ind w:firstLine="0"/>
              <w:jc w:val="center"/>
              <w:rPr>
                <w:b/>
              </w:rPr>
            </w:pPr>
            <w:r w:rsidRPr="00CE48E6">
              <w:rPr>
                <w:b/>
              </w:rPr>
              <w:t>Trạng thái</w:t>
            </w:r>
          </w:p>
        </w:tc>
      </w:tr>
      <w:tr w:rsidR="00E353B9" w14:paraId="433BA066" w14:textId="77777777" w:rsidTr="00E353B9">
        <w:tc>
          <w:tcPr>
            <w:tcW w:w="708" w:type="dxa"/>
          </w:tcPr>
          <w:p w14:paraId="5C58014A" w14:textId="77777777" w:rsidR="00E353B9" w:rsidRDefault="00E353B9" w:rsidP="00E353B9">
            <w:pPr>
              <w:pStyle w:val="thongthuong"/>
              <w:ind w:firstLine="0"/>
              <w:jc w:val="center"/>
            </w:pPr>
            <w:r>
              <w:t>1</w:t>
            </w:r>
          </w:p>
        </w:tc>
        <w:tc>
          <w:tcPr>
            <w:tcW w:w="1579" w:type="dxa"/>
          </w:tcPr>
          <w:p w14:paraId="37365FEE" w14:textId="77777777" w:rsidR="00E353B9" w:rsidRDefault="00E353B9" w:rsidP="00E353B9">
            <w:pPr>
              <w:pStyle w:val="thongthuong"/>
              <w:ind w:firstLine="0"/>
            </w:pPr>
            <w:r>
              <w:t>Trang chủ</w:t>
            </w:r>
          </w:p>
        </w:tc>
        <w:tc>
          <w:tcPr>
            <w:tcW w:w="3714" w:type="dxa"/>
          </w:tcPr>
          <w:p w14:paraId="3C0B0474" w14:textId="77777777" w:rsidR="00E353B9" w:rsidRDefault="00E353B9" w:rsidP="00E353B9">
            <w:pPr>
              <w:pStyle w:val="thongthuong"/>
              <w:ind w:firstLine="0"/>
            </w:pPr>
            <w:r>
              <w:t>Chuyển hướng đến trang chủ</w:t>
            </w:r>
          </w:p>
        </w:tc>
        <w:tc>
          <w:tcPr>
            <w:tcW w:w="2137" w:type="dxa"/>
          </w:tcPr>
          <w:p w14:paraId="0DB6AB90" w14:textId="5BD4FD25" w:rsidR="00E353B9" w:rsidRDefault="00E353B9" w:rsidP="00E353B9">
            <w:pPr>
              <w:pStyle w:val="thongthuong"/>
              <w:ind w:firstLine="0"/>
            </w:pPr>
            <w:r>
              <w:t>Navigation</w:t>
            </w:r>
          </w:p>
        </w:tc>
        <w:tc>
          <w:tcPr>
            <w:tcW w:w="1355" w:type="dxa"/>
          </w:tcPr>
          <w:p w14:paraId="33E0697D" w14:textId="5A2DA74F" w:rsidR="00E353B9" w:rsidRDefault="00E353B9" w:rsidP="00E353B9">
            <w:pPr>
              <w:pStyle w:val="thongthuong"/>
              <w:ind w:firstLine="0"/>
            </w:pPr>
            <w:r>
              <w:t>Onpress</w:t>
            </w:r>
          </w:p>
        </w:tc>
      </w:tr>
      <w:tr w:rsidR="00E353B9" w14:paraId="28454336" w14:textId="77777777" w:rsidTr="00E353B9">
        <w:tc>
          <w:tcPr>
            <w:tcW w:w="708" w:type="dxa"/>
          </w:tcPr>
          <w:p w14:paraId="6185478A" w14:textId="77777777" w:rsidR="00E353B9" w:rsidRDefault="00E353B9" w:rsidP="00E353B9">
            <w:pPr>
              <w:pStyle w:val="thongthuong"/>
              <w:ind w:firstLine="0"/>
              <w:jc w:val="center"/>
            </w:pPr>
            <w:r>
              <w:t>2</w:t>
            </w:r>
          </w:p>
        </w:tc>
        <w:tc>
          <w:tcPr>
            <w:tcW w:w="1579" w:type="dxa"/>
          </w:tcPr>
          <w:p w14:paraId="511654D8" w14:textId="77777777" w:rsidR="00E353B9" w:rsidRDefault="00E353B9" w:rsidP="00E353B9">
            <w:pPr>
              <w:pStyle w:val="thongthuong"/>
              <w:ind w:firstLine="0"/>
            </w:pPr>
            <w:r>
              <w:t>Liên hệ và góp ý</w:t>
            </w:r>
          </w:p>
        </w:tc>
        <w:tc>
          <w:tcPr>
            <w:tcW w:w="3714" w:type="dxa"/>
          </w:tcPr>
          <w:p w14:paraId="60C1C8E5" w14:textId="77777777" w:rsidR="00E353B9" w:rsidRDefault="00E353B9" w:rsidP="00E353B9">
            <w:pPr>
              <w:pStyle w:val="thongthuong"/>
              <w:ind w:firstLine="0"/>
            </w:pPr>
            <w:r>
              <w:t>Chuyển hướng đến trang liên hệ</w:t>
            </w:r>
          </w:p>
        </w:tc>
        <w:tc>
          <w:tcPr>
            <w:tcW w:w="2137" w:type="dxa"/>
          </w:tcPr>
          <w:p w14:paraId="0544DEA6" w14:textId="4715B9D9" w:rsidR="00E353B9" w:rsidRDefault="00E353B9" w:rsidP="00E353B9">
            <w:pPr>
              <w:pStyle w:val="thongthuong"/>
              <w:ind w:firstLine="0"/>
            </w:pPr>
            <w:r>
              <w:t>Navigation</w:t>
            </w:r>
          </w:p>
        </w:tc>
        <w:tc>
          <w:tcPr>
            <w:tcW w:w="1355" w:type="dxa"/>
          </w:tcPr>
          <w:p w14:paraId="3E1E3788" w14:textId="742F7477" w:rsidR="00E353B9" w:rsidRDefault="00E353B9" w:rsidP="00E353B9">
            <w:pPr>
              <w:pStyle w:val="thongthuong"/>
              <w:ind w:firstLine="0"/>
            </w:pPr>
            <w:r>
              <w:t>Onpress</w:t>
            </w:r>
          </w:p>
        </w:tc>
      </w:tr>
      <w:tr w:rsidR="00E353B9" w14:paraId="66695F1E" w14:textId="77777777" w:rsidTr="00E353B9">
        <w:tc>
          <w:tcPr>
            <w:tcW w:w="708" w:type="dxa"/>
          </w:tcPr>
          <w:p w14:paraId="04302A30" w14:textId="77777777" w:rsidR="00E353B9" w:rsidRDefault="00E353B9" w:rsidP="00E353B9">
            <w:pPr>
              <w:pStyle w:val="thongthuong"/>
              <w:ind w:firstLine="0"/>
              <w:jc w:val="center"/>
            </w:pPr>
            <w:r>
              <w:t>3</w:t>
            </w:r>
          </w:p>
        </w:tc>
        <w:tc>
          <w:tcPr>
            <w:tcW w:w="1579" w:type="dxa"/>
          </w:tcPr>
          <w:p w14:paraId="46CF366C" w14:textId="77777777" w:rsidR="00E353B9" w:rsidRDefault="00E353B9" w:rsidP="00E353B9">
            <w:pPr>
              <w:pStyle w:val="thongthuong"/>
              <w:ind w:firstLine="0"/>
            </w:pPr>
            <w:r>
              <w:t>Hướng dẫn nạp tiền</w:t>
            </w:r>
          </w:p>
        </w:tc>
        <w:tc>
          <w:tcPr>
            <w:tcW w:w="3714" w:type="dxa"/>
          </w:tcPr>
          <w:p w14:paraId="1667B5E9" w14:textId="77777777" w:rsidR="00E353B9" w:rsidRDefault="00E353B9" w:rsidP="00E353B9">
            <w:pPr>
              <w:pStyle w:val="cham"/>
              <w:numPr>
                <w:ilvl w:val="0"/>
                <w:numId w:val="0"/>
              </w:numPr>
            </w:pPr>
            <w:r>
              <w:t>Chuyển hướng đến trang hướng dẫn nạp tiền</w:t>
            </w:r>
          </w:p>
        </w:tc>
        <w:tc>
          <w:tcPr>
            <w:tcW w:w="2137" w:type="dxa"/>
          </w:tcPr>
          <w:p w14:paraId="23BA7BF8" w14:textId="15339670" w:rsidR="00E353B9" w:rsidRDefault="00E353B9" w:rsidP="00E353B9">
            <w:pPr>
              <w:pStyle w:val="thongthuong"/>
              <w:ind w:firstLine="0"/>
            </w:pPr>
            <w:r>
              <w:t>Navigation</w:t>
            </w:r>
          </w:p>
        </w:tc>
        <w:tc>
          <w:tcPr>
            <w:tcW w:w="1355" w:type="dxa"/>
          </w:tcPr>
          <w:p w14:paraId="4432A825" w14:textId="67658A9C" w:rsidR="00E353B9" w:rsidRDefault="00E353B9" w:rsidP="00E353B9">
            <w:pPr>
              <w:pStyle w:val="thongthuong"/>
              <w:ind w:firstLine="0"/>
            </w:pPr>
            <w:r>
              <w:t>Onpress</w:t>
            </w:r>
          </w:p>
        </w:tc>
      </w:tr>
      <w:tr w:rsidR="00E353B9" w14:paraId="1CFF5716" w14:textId="77777777" w:rsidTr="00E353B9">
        <w:tc>
          <w:tcPr>
            <w:tcW w:w="708" w:type="dxa"/>
          </w:tcPr>
          <w:p w14:paraId="7372ED45" w14:textId="77777777" w:rsidR="00E353B9" w:rsidRDefault="00E353B9" w:rsidP="00E353B9">
            <w:pPr>
              <w:pStyle w:val="thongthuong"/>
              <w:ind w:firstLine="0"/>
              <w:jc w:val="center"/>
            </w:pPr>
            <w:r>
              <w:lastRenderedPageBreak/>
              <w:t>4</w:t>
            </w:r>
          </w:p>
        </w:tc>
        <w:tc>
          <w:tcPr>
            <w:tcW w:w="1579" w:type="dxa"/>
          </w:tcPr>
          <w:p w14:paraId="1B055513" w14:textId="77777777" w:rsidR="00E353B9" w:rsidRDefault="00E353B9" w:rsidP="00E353B9">
            <w:pPr>
              <w:pStyle w:val="thongthuong"/>
              <w:ind w:firstLine="0"/>
            </w:pPr>
            <w:r>
              <w:t>Đăng xuất</w:t>
            </w:r>
          </w:p>
        </w:tc>
        <w:tc>
          <w:tcPr>
            <w:tcW w:w="3714" w:type="dxa"/>
          </w:tcPr>
          <w:p w14:paraId="369D67AF" w14:textId="77777777" w:rsidR="00E353B9" w:rsidRDefault="00E353B9" w:rsidP="00E353B9">
            <w:pPr>
              <w:pStyle w:val="cham"/>
              <w:numPr>
                <w:ilvl w:val="0"/>
                <w:numId w:val="0"/>
              </w:numPr>
            </w:pPr>
            <w:r>
              <w:t>Đăng xuất tài khoản</w:t>
            </w:r>
          </w:p>
        </w:tc>
        <w:tc>
          <w:tcPr>
            <w:tcW w:w="2137" w:type="dxa"/>
          </w:tcPr>
          <w:p w14:paraId="4F9F7DBD" w14:textId="307B8167" w:rsidR="00E353B9" w:rsidRDefault="00E353B9" w:rsidP="00E353B9">
            <w:pPr>
              <w:pStyle w:val="thongthuong"/>
              <w:ind w:firstLine="0"/>
            </w:pPr>
            <w:r>
              <w:t>TouchableOpacity</w:t>
            </w:r>
          </w:p>
        </w:tc>
        <w:tc>
          <w:tcPr>
            <w:tcW w:w="1355" w:type="dxa"/>
          </w:tcPr>
          <w:p w14:paraId="34A79B58" w14:textId="49E5A265" w:rsidR="00E353B9" w:rsidRDefault="00E353B9" w:rsidP="00E353B9">
            <w:pPr>
              <w:pStyle w:val="thongthuong"/>
              <w:ind w:firstLine="0"/>
            </w:pPr>
            <w:r>
              <w:t>Onpress</w:t>
            </w:r>
          </w:p>
        </w:tc>
      </w:tr>
    </w:tbl>
    <w:p w14:paraId="0ABCB1D9" w14:textId="77777777" w:rsidR="005E18F8" w:rsidRDefault="005E18F8" w:rsidP="005E18F8">
      <w:pPr>
        <w:pStyle w:val="thongthuong"/>
        <w:ind w:firstLine="0"/>
      </w:pPr>
    </w:p>
    <w:p w14:paraId="03FF96EB" w14:textId="77777777" w:rsidR="005E18F8" w:rsidRDefault="005E18F8" w:rsidP="005E18F8">
      <w:pPr>
        <w:pStyle w:val="thongthuong"/>
        <w:ind w:firstLine="0"/>
      </w:pPr>
      <w:r>
        <w:t>Bước 3: Chỉnh sửa thông tin/thay đổi mật khẩu</w:t>
      </w:r>
    </w:p>
    <w:p w14:paraId="7F4D7AFA" w14:textId="77777777" w:rsidR="005E18F8" w:rsidRDefault="005E18F8" w:rsidP="005E18F8">
      <w:pPr>
        <w:pStyle w:val="thongthuong"/>
        <w:ind w:firstLine="0"/>
      </w:pPr>
      <w:r>
        <w:rPr>
          <w:noProof/>
        </w:rPr>
        <w:drawing>
          <wp:inline distT="0" distB="0" distL="0" distR="0" wp14:anchorId="7223E6E2" wp14:editId="665D6AF4">
            <wp:extent cx="2085340" cy="3682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ỉnh sửa thông tin.png"/>
                    <pic:cNvPicPr/>
                  </pic:nvPicPr>
                  <pic:blipFill>
                    <a:blip r:embed="rId22">
                      <a:extLst>
                        <a:ext uri="{28A0092B-C50C-407E-A947-70E740481C1C}">
                          <a14:useLocalDpi xmlns:a14="http://schemas.microsoft.com/office/drawing/2010/main" val="0"/>
                        </a:ext>
                      </a:extLst>
                    </a:blip>
                    <a:stretch>
                      <a:fillRect/>
                    </a:stretch>
                  </pic:blipFill>
                  <pic:spPr>
                    <a:xfrm>
                      <a:off x="0" y="0"/>
                      <a:ext cx="2095605" cy="3701051"/>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CE48E6" w14:paraId="3DED4648" w14:textId="77777777" w:rsidTr="00E353B9">
        <w:tc>
          <w:tcPr>
            <w:tcW w:w="708" w:type="dxa"/>
          </w:tcPr>
          <w:p w14:paraId="5A73BF35" w14:textId="77777777" w:rsidR="005E18F8" w:rsidRPr="00CE48E6" w:rsidRDefault="005E18F8" w:rsidP="005E18F8">
            <w:pPr>
              <w:pStyle w:val="thongthuong"/>
              <w:ind w:firstLine="0"/>
              <w:jc w:val="center"/>
              <w:rPr>
                <w:b/>
              </w:rPr>
            </w:pPr>
            <w:r w:rsidRPr="00CE48E6">
              <w:rPr>
                <w:b/>
              </w:rPr>
              <w:t>STT</w:t>
            </w:r>
          </w:p>
        </w:tc>
        <w:tc>
          <w:tcPr>
            <w:tcW w:w="1568" w:type="dxa"/>
          </w:tcPr>
          <w:p w14:paraId="257B2DCC" w14:textId="77777777" w:rsidR="005E18F8" w:rsidRPr="00CE48E6" w:rsidRDefault="005E18F8" w:rsidP="005E18F8">
            <w:pPr>
              <w:pStyle w:val="thongthuong"/>
              <w:ind w:firstLine="0"/>
              <w:jc w:val="center"/>
              <w:rPr>
                <w:b/>
              </w:rPr>
            </w:pPr>
            <w:r w:rsidRPr="00CE48E6">
              <w:rPr>
                <w:b/>
              </w:rPr>
              <w:t>Tên trường</w:t>
            </w:r>
          </w:p>
        </w:tc>
        <w:tc>
          <w:tcPr>
            <w:tcW w:w="3723" w:type="dxa"/>
          </w:tcPr>
          <w:p w14:paraId="0198A0E9" w14:textId="77777777" w:rsidR="005E18F8" w:rsidRPr="00CE48E6" w:rsidRDefault="005E18F8" w:rsidP="005E18F8">
            <w:pPr>
              <w:pStyle w:val="thongthuong"/>
              <w:ind w:firstLine="0"/>
              <w:jc w:val="center"/>
              <w:rPr>
                <w:b/>
              </w:rPr>
            </w:pPr>
            <w:r w:rsidRPr="00CE48E6">
              <w:rPr>
                <w:b/>
              </w:rPr>
              <w:t>Mô tả</w:t>
            </w:r>
          </w:p>
        </w:tc>
        <w:tc>
          <w:tcPr>
            <w:tcW w:w="2137" w:type="dxa"/>
          </w:tcPr>
          <w:p w14:paraId="5761CE27" w14:textId="77777777" w:rsidR="005E18F8" w:rsidRPr="00CE48E6" w:rsidRDefault="005E18F8" w:rsidP="005E18F8">
            <w:pPr>
              <w:pStyle w:val="thongthuong"/>
              <w:ind w:firstLine="0"/>
              <w:jc w:val="center"/>
              <w:rPr>
                <w:b/>
              </w:rPr>
            </w:pPr>
            <w:r w:rsidRPr="00CE48E6">
              <w:rPr>
                <w:b/>
              </w:rPr>
              <w:t>Kiểu</w:t>
            </w:r>
          </w:p>
        </w:tc>
        <w:tc>
          <w:tcPr>
            <w:tcW w:w="1357" w:type="dxa"/>
          </w:tcPr>
          <w:p w14:paraId="5E2EA142" w14:textId="77777777" w:rsidR="005E18F8" w:rsidRPr="00CE48E6" w:rsidRDefault="005E18F8" w:rsidP="005E18F8">
            <w:pPr>
              <w:pStyle w:val="thongthuong"/>
              <w:ind w:firstLine="0"/>
              <w:jc w:val="center"/>
              <w:rPr>
                <w:b/>
              </w:rPr>
            </w:pPr>
            <w:r w:rsidRPr="00CE48E6">
              <w:rPr>
                <w:b/>
              </w:rPr>
              <w:t>Trạng thái</w:t>
            </w:r>
          </w:p>
        </w:tc>
      </w:tr>
      <w:tr w:rsidR="005E18F8" w14:paraId="1009D82E" w14:textId="77777777" w:rsidTr="00E353B9">
        <w:tc>
          <w:tcPr>
            <w:tcW w:w="708" w:type="dxa"/>
          </w:tcPr>
          <w:p w14:paraId="52AE01CF" w14:textId="77777777" w:rsidR="005E18F8" w:rsidRDefault="005E18F8" w:rsidP="005E18F8">
            <w:pPr>
              <w:pStyle w:val="thongthuong"/>
              <w:ind w:firstLine="0"/>
              <w:jc w:val="center"/>
            </w:pPr>
            <w:r>
              <w:t>1</w:t>
            </w:r>
          </w:p>
        </w:tc>
        <w:tc>
          <w:tcPr>
            <w:tcW w:w="1568" w:type="dxa"/>
          </w:tcPr>
          <w:p w14:paraId="7888513D" w14:textId="77777777" w:rsidR="005E18F8" w:rsidRDefault="005E18F8" w:rsidP="005E18F8">
            <w:pPr>
              <w:pStyle w:val="thongthuong"/>
              <w:ind w:firstLine="0"/>
            </w:pPr>
            <w:r>
              <w:t>SĐT</w:t>
            </w:r>
          </w:p>
        </w:tc>
        <w:tc>
          <w:tcPr>
            <w:tcW w:w="3723" w:type="dxa"/>
          </w:tcPr>
          <w:p w14:paraId="20A198B5" w14:textId="77777777" w:rsidR="005E18F8" w:rsidRDefault="005E18F8" w:rsidP="005E18F8">
            <w:pPr>
              <w:pStyle w:val="thongthuong"/>
              <w:ind w:firstLine="0"/>
            </w:pPr>
            <w:r>
              <w:t>Số điện thoại</w:t>
            </w:r>
          </w:p>
        </w:tc>
        <w:tc>
          <w:tcPr>
            <w:tcW w:w="2137" w:type="dxa"/>
          </w:tcPr>
          <w:p w14:paraId="726C21DB" w14:textId="73CDE7EA" w:rsidR="005E18F8" w:rsidRDefault="00040E2B" w:rsidP="005E18F8">
            <w:pPr>
              <w:pStyle w:val="thongthuong"/>
              <w:ind w:firstLine="0"/>
            </w:pPr>
            <w:r>
              <w:t>Text</w:t>
            </w:r>
          </w:p>
        </w:tc>
        <w:tc>
          <w:tcPr>
            <w:tcW w:w="1357" w:type="dxa"/>
          </w:tcPr>
          <w:p w14:paraId="395BC10D" w14:textId="77777777" w:rsidR="005E18F8" w:rsidRDefault="005E18F8" w:rsidP="005E18F8">
            <w:pPr>
              <w:pStyle w:val="thongthuong"/>
              <w:ind w:firstLine="0"/>
            </w:pPr>
            <w:r>
              <w:t>Read-only</w:t>
            </w:r>
          </w:p>
        </w:tc>
      </w:tr>
      <w:tr w:rsidR="005E18F8" w14:paraId="5791B379" w14:textId="77777777" w:rsidTr="00E353B9">
        <w:tc>
          <w:tcPr>
            <w:tcW w:w="708" w:type="dxa"/>
          </w:tcPr>
          <w:p w14:paraId="64B728FC" w14:textId="77777777" w:rsidR="005E18F8" w:rsidRDefault="005E18F8" w:rsidP="005E18F8">
            <w:pPr>
              <w:pStyle w:val="thongthuong"/>
              <w:ind w:firstLine="0"/>
              <w:jc w:val="center"/>
            </w:pPr>
            <w:r>
              <w:t>2</w:t>
            </w:r>
          </w:p>
        </w:tc>
        <w:tc>
          <w:tcPr>
            <w:tcW w:w="1568" w:type="dxa"/>
          </w:tcPr>
          <w:p w14:paraId="61AC484D" w14:textId="77777777" w:rsidR="005E18F8" w:rsidRDefault="005E18F8" w:rsidP="005E18F8">
            <w:pPr>
              <w:pStyle w:val="thongthuong"/>
              <w:ind w:firstLine="0"/>
            </w:pPr>
            <w:r>
              <w:t>Email</w:t>
            </w:r>
          </w:p>
        </w:tc>
        <w:tc>
          <w:tcPr>
            <w:tcW w:w="3723" w:type="dxa"/>
          </w:tcPr>
          <w:p w14:paraId="295E9C5F" w14:textId="77777777" w:rsidR="005E18F8" w:rsidRDefault="005E18F8" w:rsidP="005E18F8">
            <w:pPr>
              <w:pStyle w:val="thongthuong"/>
              <w:ind w:firstLine="0"/>
            </w:pPr>
            <w:r>
              <w:t>Email</w:t>
            </w:r>
          </w:p>
        </w:tc>
        <w:tc>
          <w:tcPr>
            <w:tcW w:w="2137" w:type="dxa"/>
          </w:tcPr>
          <w:p w14:paraId="2DA1BFA8" w14:textId="1DA1B00E" w:rsidR="005E18F8" w:rsidRDefault="00040E2B" w:rsidP="005E18F8">
            <w:pPr>
              <w:pStyle w:val="thongthuong"/>
              <w:ind w:firstLine="0"/>
            </w:pPr>
            <w:r>
              <w:t>Text</w:t>
            </w:r>
          </w:p>
        </w:tc>
        <w:tc>
          <w:tcPr>
            <w:tcW w:w="1357" w:type="dxa"/>
          </w:tcPr>
          <w:p w14:paraId="31424D06" w14:textId="77777777" w:rsidR="005E18F8" w:rsidRDefault="005E18F8" w:rsidP="005E18F8">
            <w:pPr>
              <w:pStyle w:val="thongthuong"/>
              <w:ind w:firstLine="0"/>
            </w:pPr>
            <w:r>
              <w:t>Read-only</w:t>
            </w:r>
          </w:p>
        </w:tc>
      </w:tr>
      <w:tr w:rsidR="005E18F8" w14:paraId="0388723D" w14:textId="77777777" w:rsidTr="00E353B9">
        <w:tc>
          <w:tcPr>
            <w:tcW w:w="708" w:type="dxa"/>
          </w:tcPr>
          <w:p w14:paraId="0B9F1010" w14:textId="77777777" w:rsidR="005E18F8" w:rsidRDefault="005E18F8" w:rsidP="005E18F8">
            <w:pPr>
              <w:pStyle w:val="thongthuong"/>
              <w:ind w:firstLine="0"/>
              <w:jc w:val="center"/>
            </w:pPr>
            <w:r>
              <w:t>3</w:t>
            </w:r>
          </w:p>
        </w:tc>
        <w:tc>
          <w:tcPr>
            <w:tcW w:w="1568" w:type="dxa"/>
          </w:tcPr>
          <w:p w14:paraId="7037E6E3" w14:textId="77777777" w:rsidR="005E18F8" w:rsidRDefault="005E18F8" w:rsidP="005E18F8">
            <w:pPr>
              <w:pStyle w:val="thongthuong"/>
              <w:ind w:firstLine="0"/>
            </w:pPr>
            <w:r>
              <w:t>Ngày sinh</w:t>
            </w:r>
          </w:p>
        </w:tc>
        <w:tc>
          <w:tcPr>
            <w:tcW w:w="3723" w:type="dxa"/>
          </w:tcPr>
          <w:p w14:paraId="2BA191B2" w14:textId="77777777" w:rsidR="005E18F8" w:rsidRDefault="005E18F8" w:rsidP="005E18F8">
            <w:pPr>
              <w:pStyle w:val="thongthuong"/>
              <w:ind w:firstLine="0"/>
            </w:pPr>
            <w:r>
              <w:t>Chỉnh sửa ngày sinh</w:t>
            </w:r>
          </w:p>
        </w:tc>
        <w:tc>
          <w:tcPr>
            <w:tcW w:w="2137" w:type="dxa"/>
          </w:tcPr>
          <w:p w14:paraId="705F1D9F" w14:textId="77777777" w:rsidR="005E18F8" w:rsidRDefault="005E18F8" w:rsidP="005E18F8">
            <w:pPr>
              <w:pStyle w:val="thongthuong"/>
              <w:ind w:firstLine="0"/>
            </w:pPr>
            <w:r>
              <w:t>Datetime</w:t>
            </w:r>
          </w:p>
        </w:tc>
        <w:tc>
          <w:tcPr>
            <w:tcW w:w="1357" w:type="dxa"/>
          </w:tcPr>
          <w:p w14:paraId="0C00534D" w14:textId="77777777" w:rsidR="005E18F8" w:rsidRDefault="005E18F8" w:rsidP="005E18F8">
            <w:pPr>
              <w:pStyle w:val="thongthuong"/>
              <w:ind w:firstLine="0"/>
            </w:pPr>
            <w:r>
              <w:t>Editable</w:t>
            </w:r>
          </w:p>
        </w:tc>
      </w:tr>
      <w:tr w:rsidR="005E18F8" w14:paraId="206B63E6" w14:textId="77777777" w:rsidTr="00E353B9">
        <w:tc>
          <w:tcPr>
            <w:tcW w:w="708" w:type="dxa"/>
          </w:tcPr>
          <w:p w14:paraId="249349A8" w14:textId="77777777" w:rsidR="005E18F8" w:rsidRDefault="005E18F8" w:rsidP="005E18F8">
            <w:pPr>
              <w:pStyle w:val="thongthuong"/>
              <w:ind w:firstLine="0"/>
              <w:jc w:val="center"/>
            </w:pPr>
            <w:r>
              <w:t>4</w:t>
            </w:r>
          </w:p>
        </w:tc>
        <w:tc>
          <w:tcPr>
            <w:tcW w:w="1568" w:type="dxa"/>
          </w:tcPr>
          <w:p w14:paraId="417D6E0D" w14:textId="77777777" w:rsidR="005E18F8" w:rsidRDefault="005E18F8" w:rsidP="005E18F8">
            <w:pPr>
              <w:pStyle w:val="thongthuong"/>
              <w:ind w:firstLine="0"/>
            </w:pPr>
            <w:r>
              <w:t>STK</w:t>
            </w:r>
          </w:p>
        </w:tc>
        <w:tc>
          <w:tcPr>
            <w:tcW w:w="3723" w:type="dxa"/>
          </w:tcPr>
          <w:p w14:paraId="03F3AF29" w14:textId="77777777" w:rsidR="005E18F8" w:rsidRDefault="005E18F8" w:rsidP="005E18F8">
            <w:pPr>
              <w:pStyle w:val="thongthuong"/>
              <w:ind w:firstLine="0"/>
            </w:pPr>
            <w:r>
              <w:t>Chỉnh sửa số tài khoản</w:t>
            </w:r>
          </w:p>
        </w:tc>
        <w:tc>
          <w:tcPr>
            <w:tcW w:w="2137" w:type="dxa"/>
          </w:tcPr>
          <w:p w14:paraId="3693617B" w14:textId="4BD1BBDE" w:rsidR="005E18F8" w:rsidRDefault="00040E2B" w:rsidP="005E18F8">
            <w:pPr>
              <w:pStyle w:val="thongthuong"/>
              <w:ind w:firstLine="0"/>
            </w:pPr>
            <w:r>
              <w:t>TextInput</w:t>
            </w:r>
          </w:p>
        </w:tc>
        <w:tc>
          <w:tcPr>
            <w:tcW w:w="1357" w:type="dxa"/>
          </w:tcPr>
          <w:p w14:paraId="4F0F7E41" w14:textId="77777777" w:rsidR="005E18F8" w:rsidRDefault="005E18F8" w:rsidP="005E18F8">
            <w:pPr>
              <w:pStyle w:val="thongthuong"/>
              <w:ind w:firstLine="0"/>
            </w:pPr>
            <w:r>
              <w:t>Editable</w:t>
            </w:r>
          </w:p>
        </w:tc>
      </w:tr>
      <w:tr w:rsidR="005E18F8" w14:paraId="687CD5BA" w14:textId="77777777" w:rsidTr="00E353B9">
        <w:tc>
          <w:tcPr>
            <w:tcW w:w="708" w:type="dxa"/>
          </w:tcPr>
          <w:p w14:paraId="52E431B1" w14:textId="77777777" w:rsidR="005E18F8" w:rsidRDefault="005E18F8" w:rsidP="005E18F8">
            <w:pPr>
              <w:pStyle w:val="thongthuong"/>
              <w:ind w:firstLine="0"/>
              <w:jc w:val="center"/>
            </w:pPr>
            <w:r>
              <w:t>5</w:t>
            </w:r>
          </w:p>
        </w:tc>
        <w:tc>
          <w:tcPr>
            <w:tcW w:w="1568" w:type="dxa"/>
          </w:tcPr>
          <w:p w14:paraId="1753238D" w14:textId="77777777" w:rsidR="005E18F8" w:rsidRDefault="005E18F8" w:rsidP="005E18F8">
            <w:pPr>
              <w:pStyle w:val="thongthuong"/>
              <w:ind w:firstLine="0"/>
            </w:pPr>
            <w:r>
              <w:t>Họ tên</w:t>
            </w:r>
          </w:p>
        </w:tc>
        <w:tc>
          <w:tcPr>
            <w:tcW w:w="3723" w:type="dxa"/>
          </w:tcPr>
          <w:p w14:paraId="6B87A04D" w14:textId="77777777" w:rsidR="005E18F8" w:rsidRDefault="005E18F8" w:rsidP="005E18F8">
            <w:pPr>
              <w:pStyle w:val="thongthuong"/>
              <w:ind w:firstLine="0"/>
            </w:pPr>
            <w:r>
              <w:t>Họ tên người dùng</w:t>
            </w:r>
          </w:p>
        </w:tc>
        <w:tc>
          <w:tcPr>
            <w:tcW w:w="2137" w:type="dxa"/>
          </w:tcPr>
          <w:p w14:paraId="4D1DA022" w14:textId="08E2476A" w:rsidR="005E18F8" w:rsidRDefault="00040E2B" w:rsidP="005E18F8">
            <w:pPr>
              <w:pStyle w:val="thongthuong"/>
              <w:ind w:firstLine="0"/>
            </w:pPr>
            <w:r>
              <w:t>TextInput</w:t>
            </w:r>
          </w:p>
        </w:tc>
        <w:tc>
          <w:tcPr>
            <w:tcW w:w="1357" w:type="dxa"/>
          </w:tcPr>
          <w:p w14:paraId="0495236E" w14:textId="77777777" w:rsidR="005E18F8" w:rsidRDefault="005E18F8" w:rsidP="005E18F8">
            <w:pPr>
              <w:pStyle w:val="thongthuong"/>
              <w:ind w:firstLine="0"/>
            </w:pPr>
            <w:r>
              <w:t>Read-only</w:t>
            </w:r>
          </w:p>
        </w:tc>
      </w:tr>
      <w:tr w:rsidR="00E353B9" w14:paraId="1C5D26D1" w14:textId="77777777" w:rsidTr="00E353B9">
        <w:tc>
          <w:tcPr>
            <w:tcW w:w="708" w:type="dxa"/>
          </w:tcPr>
          <w:p w14:paraId="18202534" w14:textId="77777777" w:rsidR="00E353B9" w:rsidRDefault="00E353B9" w:rsidP="00E353B9">
            <w:pPr>
              <w:pStyle w:val="thongthuong"/>
              <w:ind w:firstLine="0"/>
              <w:jc w:val="center"/>
            </w:pPr>
            <w:r>
              <w:t>6</w:t>
            </w:r>
          </w:p>
        </w:tc>
        <w:tc>
          <w:tcPr>
            <w:tcW w:w="1568" w:type="dxa"/>
          </w:tcPr>
          <w:p w14:paraId="243FED32" w14:textId="77777777" w:rsidR="00E353B9" w:rsidRDefault="00E353B9" w:rsidP="00E353B9">
            <w:pPr>
              <w:pStyle w:val="thongthuong"/>
              <w:ind w:firstLine="0"/>
            </w:pPr>
            <w:r>
              <w:t>Bỏ qua</w:t>
            </w:r>
          </w:p>
        </w:tc>
        <w:tc>
          <w:tcPr>
            <w:tcW w:w="3723" w:type="dxa"/>
          </w:tcPr>
          <w:p w14:paraId="437B5E92" w14:textId="77777777" w:rsidR="00E353B9" w:rsidRDefault="00E353B9" w:rsidP="00E353B9">
            <w:pPr>
              <w:pStyle w:val="cham"/>
              <w:numPr>
                <w:ilvl w:val="0"/>
                <w:numId w:val="0"/>
              </w:numPr>
            </w:pPr>
            <w:r>
              <w:t xml:space="preserve">Hiển thị thông tin ban đầu khi </w:t>
            </w:r>
            <w:r>
              <w:lastRenderedPageBreak/>
              <w:t>chưa chỉnh sửa</w:t>
            </w:r>
          </w:p>
        </w:tc>
        <w:tc>
          <w:tcPr>
            <w:tcW w:w="2137" w:type="dxa"/>
          </w:tcPr>
          <w:p w14:paraId="6EE7E4D9" w14:textId="3A0B2907" w:rsidR="00E353B9" w:rsidRDefault="00E353B9" w:rsidP="00E353B9">
            <w:pPr>
              <w:pStyle w:val="thongthuong"/>
              <w:ind w:firstLine="0"/>
            </w:pPr>
            <w:r>
              <w:lastRenderedPageBreak/>
              <w:t>TouchableOpacity</w:t>
            </w:r>
          </w:p>
        </w:tc>
        <w:tc>
          <w:tcPr>
            <w:tcW w:w="1357" w:type="dxa"/>
          </w:tcPr>
          <w:p w14:paraId="5143428E" w14:textId="68DBA86C" w:rsidR="00E353B9" w:rsidRDefault="00E353B9" w:rsidP="00E353B9">
            <w:pPr>
              <w:pStyle w:val="thongthuong"/>
              <w:ind w:firstLine="0"/>
            </w:pPr>
            <w:r>
              <w:t>Onpress</w:t>
            </w:r>
          </w:p>
        </w:tc>
      </w:tr>
      <w:tr w:rsidR="00E353B9" w14:paraId="06CA6D40" w14:textId="77777777" w:rsidTr="00E353B9">
        <w:tc>
          <w:tcPr>
            <w:tcW w:w="708" w:type="dxa"/>
          </w:tcPr>
          <w:p w14:paraId="3CA6E29D" w14:textId="77777777" w:rsidR="00E353B9" w:rsidRDefault="00E353B9" w:rsidP="00E353B9">
            <w:pPr>
              <w:pStyle w:val="thongthuong"/>
              <w:ind w:firstLine="0"/>
              <w:jc w:val="center"/>
            </w:pPr>
            <w:r>
              <w:t>7</w:t>
            </w:r>
          </w:p>
        </w:tc>
        <w:tc>
          <w:tcPr>
            <w:tcW w:w="1568" w:type="dxa"/>
          </w:tcPr>
          <w:p w14:paraId="69506DD6" w14:textId="77777777" w:rsidR="00E353B9" w:rsidRDefault="00E353B9" w:rsidP="00E353B9">
            <w:pPr>
              <w:pStyle w:val="thongthuong"/>
              <w:ind w:firstLine="0"/>
            </w:pPr>
            <w:r>
              <w:t>Cập nhật</w:t>
            </w:r>
          </w:p>
        </w:tc>
        <w:tc>
          <w:tcPr>
            <w:tcW w:w="3723" w:type="dxa"/>
          </w:tcPr>
          <w:p w14:paraId="4D928B8D" w14:textId="77777777" w:rsidR="00E353B9" w:rsidRDefault="00E353B9" w:rsidP="00E353B9">
            <w:pPr>
              <w:pStyle w:val="thongthuong"/>
              <w:ind w:firstLine="0"/>
            </w:pPr>
            <w:r>
              <w:t>Xác nhận cập nhật thông tin vừa nhập,</w:t>
            </w:r>
          </w:p>
          <w:p w14:paraId="0A006DC7" w14:textId="77777777" w:rsidR="00E353B9" w:rsidRDefault="00E353B9" w:rsidP="00E353B9">
            <w:pPr>
              <w:pStyle w:val="cham"/>
            </w:pPr>
            <w:r>
              <w:t>Nếu hợp lệ: Trả về thông báo thành công.</w:t>
            </w:r>
          </w:p>
          <w:p w14:paraId="4D801EB1" w14:textId="77777777" w:rsidR="00E353B9" w:rsidRDefault="00E353B9" w:rsidP="00E353B9">
            <w:pPr>
              <w:pStyle w:val="cham"/>
            </w:pPr>
            <w:r>
              <w:t>Nếu không hợp lệ: Trả về thông báo thất bại.</w:t>
            </w:r>
          </w:p>
        </w:tc>
        <w:tc>
          <w:tcPr>
            <w:tcW w:w="2137" w:type="dxa"/>
          </w:tcPr>
          <w:p w14:paraId="47265D5E" w14:textId="66629FA0" w:rsidR="00E353B9" w:rsidRDefault="00E353B9" w:rsidP="00E353B9">
            <w:pPr>
              <w:pStyle w:val="thongthuong"/>
              <w:ind w:firstLine="0"/>
            </w:pPr>
            <w:r>
              <w:t>TouchableOpacity</w:t>
            </w:r>
          </w:p>
        </w:tc>
        <w:tc>
          <w:tcPr>
            <w:tcW w:w="1357" w:type="dxa"/>
          </w:tcPr>
          <w:p w14:paraId="25D8BCA9" w14:textId="7529C522" w:rsidR="00E353B9" w:rsidRDefault="00E353B9" w:rsidP="00E353B9">
            <w:pPr>
              <w:pStyle w:val="thongthuong"/>
              <w:ind w:firstLine="0"/>
            </w:pPr>
            <w:r>
              <w:t>Onpress</w:t>
            </w:r>
          </w:p>
        </w:tc>
      </w:tr>
    </w:tbl>
    <w:p w14:paraId="1ECDD92A" w14:textId="77777777" w:rsidR="005E18F8" w:rsidRDefault="005E18F8" w:rsidP="005E18F8">
      <w:pPr>
        <w:pStyle w:val="thongthuong"/>
        <w:ind w:firstLine="0"/>
      </w:pPr>
      <w:r>
        <w:rPr>
          <w:noProof/>
        </w:rPr>
        <w:drawing>
          <wp:inline distT="0" distB="0" distL="0" distR="0" wp14:anchorId="28DD006A" wp14:editId="416599F4">
            <wp:extent cx="2161540" cy="27064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ổi mật khẩu.png"/>
                    <pic:cNvPicPr/>
                  </pic:nvPicPr>
                  <pic:blipFill>
                    <a:blip r:embed="rId23">
                      <a:extLst>
                        <a:ext uri="{28A0092B-C50C-407E-A947-70E740481C1C}">
                          <a14:useLocalDpi xmlns:a14="http://schemas.microsoft.com/office/drawing/2010/main" val="0"/>
                        </a:ext>
                      </a:extLst>
                    </a:blip>
                    <a:stretch>
                      <a:fillRect/>
                    </a:stretch>
                  </pic:blipFill>
                  <pic:spPr>
                    <a:xfrm>
                      <a:off x="0" y="0"/>
                      <a:ext cx="2166906" cy="2713184"/>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68"/>
        <w:gridCol w:w="3723"/>
        <w:gridCol w:w="2137"/>
        <w:gridCol w:w="1357"/>
      </w:tblGrid>
      <w:tr w:rsidR="005E18F8" w:rsidRPr="00CE48E6" w14:paraId="34298FA2" w14:textId="77777777" w:rsidTr="00E353B9">
        <w:tc>
          <w:tcPr>
            <w:tcW w:w="708" w:type="dxa"/>
          </w:tcPr>
          <w:p w14:paraId="5A10DA7A" w14:textId="77777777" w:rsidR="005E18F8" w:rsidRPr="00CE48E6" w:rsidRDefault="005E18F8" w:rsidP="005E18F8">
            <w:pPr>
              <w:pStyle w:val="thongthuong"/>
              <w:ind w:firstLine="0"/>
              <w:jc w:val="center"/>
              <w:rPr>
                <w:b/>
              </w:rPr>
            </w:pPr>
            <w:r w:rsidRPr="00CE48E6">
              <w:rPr>
                <w:b/>
              </w:rPr>
              <w:t>STT</w:t>
            </w:r>
          </w:p>
        </w:tc>
        <w:tc>
          <w:tcPr>
            <w:tcW w:w="1568" w:type="dxa"/>
          </w:tcPr>
          <w:p w14:paraId="539A5954" w14:textId="77777777" w:rsidR="005E18F8" w:rsidRPr="00CE48E6" w:rsidRDefault="005E18F8" w:rsidP="005E18F8">
            <w:pPr>
              <w:pStyle w:val="thongthuong"/>
              <w:ind w:firstLine="0"/>
              <w:jc w:val="center"/>
              <w:rPr>
                <w:b/>
              </w:rPr>
            </w:pPr>
            <w:r w:rsidRPr="00CE48E6">
              <w:rPr>
                <w:b/>
              </w:rPr>
              <w:t>Tên trường</w:t>
            </w:r>
          </w:p>
        </w:tc>
        <w:tc>
          <w:tcPr>
            <w:tcW w:w="3723" w:type="dxa"/>
          </w:tcPr>
          <w:p w14:paraId="6361D1A4" w14:textId="77777777" w:rsidR="005E18F8" w:rsidRPr="00CE48E6" w:rsidRDefault="005E18F8" w:rsidP="005E18F8">
            <w:pPr>
              <w:pStyle w:val="thongthuong"/>
              <w:ind w:firstLine="0"/>
              <w:jc w:val="center"/>
              <w:rPr>
                <w:b/>
              </w:rPr>
            </w:pPr>
            <w:r w:rsidRPr="00CE48E6">
              <w:rPr>
                <w:b/>
              </w:rPr>
              <w:t>Mô tả</w:t>
            </w:r>
          </w:p>
        </w:tc>
        <w:tc>
          <w:tcPr>
            <w:tcW w:w="2137" w:type="dxa"/>
          </w:tcPr>
          <w:p w14:paraId="3AB47086" w14:textId="77777777" w:rsidR="005E18F8" w:rsidRPr="00CE48E6" w:rsidRDefault="005E18F8" w:rsidP="005E18F8">
            <w:pPr>
              <w:pStyle w:val="thongthuong"/>
              <w:ind w:firstLine="0"/>
              <w:jc w:val="center"/>
              <w:rPr>
                <w:b/>
              </w:rPr>
            </w:pPr>
            <w:r w:rsidRPr="00CE48E6">
              <w:rPr>
                <w:b/>
              </w:rPr>
              <w:t>Kiểu</w:t>
            </w:r>
          </w:p>
        </w:tc>
        <w:tc>
          <w:tcPr>
            <w:tcW w:w="1357" w:type="dxa"/>
          </w:tcPr>
          <w:p w14:paraId="374D8665" w14:textId="77777777" w:rsidR="005E18F8" w:rsidRPr="00CE48E6" w:rsidRDefault="005E18F8" w:rsidP="005E18F8">
            <w:pPr>
              <w:pStyle w:val="thongthuong"/>
              <w:ind w:firstLine="0"/>
              <w:jc w:val="center"/>
              <w:rPr>
                <w:b/>
              </w:rPr>
            </w:pPr>
            <w:r w:rsidRPr="00CE48E6">
              <w:rPr>
                <w:b/>
              </w:rPr>
              <w:t>Trạng thái</w:t>
            </w:r>
          </w:p>
        </w:tc>
      </w:tr>
      <w:tr w:rsidR="005E18F8" w14:paraId="7D01B813" w14:textId="77777777" w:rsidTr="00E353B9">
        <w:tc>
          <w:tcPr>
            <w:tcW w:w="708" w:type="dxa"/>
          </w:tcPr>
          <w:p w14:paraId="39780382" w14:textId="77777777" w:rsidR="005E18F8" w:rsidRDefault="005E18F8" w:rsidP="005E18F8">
            <w:pPr>
              <w:pStyle w:val="thongthuong"/>
              <w:ind w:firstLine="0"/>
              <w:jc w:val="center"/>
            </w:pPr>
            <w:r>
              <w:t>1</w:t>
            </w:r>
          </w:p>
        </w:tc>
        <w:tc>
          <w:tcPr>
            <w:tcW w:w="1568" w:type="dxa"/>
          </w:tcPr>
          <w:p w14:paraId="4C2B5AE8" w14:textId="77777777" w:rsidR="005E18F8" w:rsidRDefault="005E18F8" w:rsidP="005E18F8">
            <w:pPr>
              <w:pStyle w:val="thongthuong"/>
              <w:ind w:firstLine="0"/>
            </w:pPr>
            <w:r>
              <w:t>Mật khẩu cũ</w:t>
            </w:r>
          </w:p>
        </w:tc>
        <w:tc>
          <w:tcPr>
            <w:tcW w:w="3723" w:type="dxa"/>
          </w:tcPr>
          <w:p w14:paraId="364B5777" w14:textId="77777777" w:rsidR="005E18F8" w:rsidRDefault="005E18F8" w:rsidP="005E18F8">
            <w:pPr>
              <w:pStyle w:val="thongthuong"/>
              <w:ind w:firstLine="0"/>
            </w:pPr>
            <w:r>
              <w:t>Nhập mật khẩu cũ</w:t>
            </w:r>
          </w:p>
        </w:tc>
        <w:tc>
          <w:tcPr>
            <w:tcW w:w="2137" w:type="dxa"/>
          </w:tcPr>
          <w:p w14:paraId="03673A43" w14:textId="0A6F6523" w:rsidR="005E18F8" w:rsidRDefault="00040E2B" w:rsidP="005E18F8">
            <w:pPr>
              <w:pStyle w:val="thongthuong"/>
              <w:ind w:firstLine="0"/>
            </w:pPr>
            <w:r>
              <w:t>TextInput</w:t>
            </w:r>
          </w:p>
        </w:tc>
        <w:tc>
          <w:tcPr>
            <w:tcW w:w="1357" w:type="dxa"/>
          </w:tcPr>
          <w:p w14:paraId="2A32E180" w14:textId="77777777" w:rsidR="005E18F8" w:rsidRDefault="005E18F8" w:rsidP="005E18F8">
            <w:pPr>
              <w:pStyle w:val="thongthuong"/>
              <w:ind w:firstLine="0"/>
            </w:pPr>
            <w:r>
              <w:t>Editable</w:t>
            </w:r>
          </w:p>
        </w:tc>
      </w:tr>
      <w:tr w:rsidR="005E18F8" w14:paraId="18D0F9C6" w14:textId="77777777" w:rsidTr="00E353B9">
        <w:tc>
          <w:tcPr>
            <w:tcW w:w="708" w:type="dxa"/>
          </w:tcPr>
          <w:p w14:paraId="45FFA32B" w14:textId="77777777" w:rsidR="005E18F8" w:rsidRDefault="005E18F8" w:rsidP="005E18F8">
            <w:pPr>
              <w:pStyle w:val="thongthuong"/>
              <w:ind w:firstLine="0"/>
              <w:jc w:val="center"/>
            </w:pPr>
            <w:r>
              <w:t>2</w:t>
            </w:r>
          </w:p>
        </w:tc>
        <w:tc>
          <w:tcPr>
            <w:tcW w:w="1568" w:type="dxa"/>
          </w:tcPr>
          <w:p w14:paraId="7B23829B" w14:textId="77777777" w:rsidR="005E18F8" w:rsidRDefault="005E18F8" w:rsidP="005E18F8">
            <w:pPr>
              <w:pStyle w:val="thongthuong"/>
              <w:ind w:firstLine="0"/>
            </w:pPr>
            <w:r>
              <w:t>Mật khẩu mới</w:t>
            </w:r>
          </w:p>
        </w:tc>
        <w:tc>
          <w:tcPr>
            <w:tcW w:w="3723" w:type="dxa"/>
          </w:tcPr>
          <w:p w14:paraId="1C567A48" w14:textId="77777777" w:rsidR="005E18F8" w:rsidRDefault="005E18F8" w:rsidP="005E18F8">
            <w:pPr>
              <w:pStyle w:val="thongthuong"/>
              <w:ind w:firstLine="0"/>
            </w:pPr>
            <w:r>
              <w:t>Nhập mật khẩu mới</w:t>
            </w:r>
          </w:p>
        </w:tc>
        <w:tc>
          <w:tcPr>
            <w:tcW w:w="2137" w:type="dxa"/>
          </w:tcPr>
          <w:p w14:paraId="3C9DED4E" w14:textId="6663CB43" w:rsidR="005E18F8" w:rsidRDefault="00040E2B" w:rsidP="005E18F8">
            <w:pPr>
              <w:pStyle w:val="thongthuong"/>
              <w:ind w:firstLine="0"/>
            </w:pPr>
            <w:r>
              <w:t>TextInput</w:t>
            </w:r>
          </w:p>
        </w:tc>
        <w:tc>
          <w:tcPr>
            <w:tcW w:w="1357" w:type="dxa"/>
          </w:tcPr>
          <w:p w14:paraId="11A59850" w14:textId="77777777" w:rsidR="005E18F8" w:rsidRDefault="005E18F8" w:rsidP="005E18F8">
            <w:pPr>
              <w:pStyle w:val="thongthuong"/>
              <w:ind w:firstLine="0"/>
            </w:pPr>
            <w:r>
              <w:t>Editable</w:t>
            </w:r>
          </w:p>
        </w:tc>
      </w:tr>
      <w:tr w:rsidR="005E18F8" w14:paraId="31808140" w14:textId="77777777" w:rsidTr="00E353B9">
        <w:tc>
          <w:tcPr>
            <w:tcW w:w="708" w:type="dxa"/>
          </w:tcPr>
          <w:p w14:paraId="240AEA10" w14:textId="77777777" w:rsidR="005E18F8" w:rsidRDefault="005E18F8" w:rsidP="005E18F8">
            <w:pPr>
              <w:pStyle w:val="thongthuong"/>
              <w:ind w:firstLine="0"/>
              <w:jc w:val="center"/>
            </w:pPr>
            <w:r>
              <w:t>3</w:t>
            </w:r>
          </w:p>
        </w:tc>
        <w:tc>
          <w:tcPr>
            <w:tcW w:w="1568" w:type="dxa"/>
          </w:tcPr>
          <w:p w14:paraId="51C22614" w14:textId="77777777" w:rsidR="005E18F8" w:rsidRDefault="005E18F8" w:rsidP="005E18F8">
            <w:pPr>
              <w:pStyle w:val="thongthuong"/>
              <w:ind w:firstLine="0"/>
            </w:pPr>
            <w:r>
              <w:t>Nhập lại mật khẩu</w:t>
            </w:r>
          </w:p>
        </w:tc>
        <w:tc>
          <w:tcPr>
            <w:tcW w:w="3723" w:type="dxa"/>
          </w:tcPr>
          <w:p w14:paraId="203BA4EF" w14:textId="77777777" w:rsidR="005E18F8" w:rsidRDefault="005E18F8" w:rsidP="005E18F8">
            <w:pPr>
              <w:pStyle w:val="thongthuong"/>
              <w:ind w:firstLine="0"/>
            </w:pPr>
            <w:r>
              <w:t>Nhập lại mật khẩu mới</w:t>
            </w:r>
          </w:p>
        </w:tc>
        <w:tc>
          <w:tcPr>
            <w:tcW w:w="2137" w:type="dxa"/>
          </w:tcPr>
          <w:p w14:paraId="2B332C3C" w14:textId="609DD48D" w:rsidR="005E18F8" w:rsidRDefault="00040E2B" w:rsidP="005E18F8">
            <w:pPr>
              <w:pStyle w:val="thongthuong"/>
              <w:ind w:firstLine="0"/>
            </w:pPr>
            <w:r>
              <w:t>TextInput</w:t>
            </w:r>
          </w:p>
        </w:tc>
        <w:tc>
          <w:tcPr>
            <w:tcW w:w="1357" w:type="dxa"/>
          </w:tcPr>
          <w:p w14:paraId="6534B13E" w14:textId="77777777" w:rsidR="005E18F8" w:rsidRDefault="005E18F8" w:rsidP="005E18F8">
            <w:pPr>
              <w:pStyle w:val="thongthuong"/>
              <w:ind w:firstLine="0"/>
            </w:pPr>
            <w:r>
              <w:t>Editable</w:t>
            </w:r>
          </w:p>
        </w:tc>
      </w:tr>
      <w:tr w:rsidR="00E353B9" w14:paraId="48BBD50D" w14:textId="77777777" w:rsidTr="00E353B9">
        <w:tc>
          <w:tcPr>
            <w:tcW w:w="708" w:type="dxa"/>
          </w:tcPr>
          <w:p w14:paraId="29EB330B" w14:textId="77777777" w:rsidR="00E353B9" w:rsidRDefault="00E353B9" w:rsidP="00E353B9">
            <w:pPr>
              <w:pStyle w:val="thongthuong"/>
              <w:ind w:firstLine="0"/>
              <w:jc w:val="center"/>
            </w:pPr>
            <w:r>
              <w:t>4</w:t>
            </w:r>
          </w:p>
        </w:tc>
        <w:tc>
          <w:tcPr>
            <w:tcW w:w="1568" w:type="dxa"/>
          </w:tcPr>
          <w:p w14:paraId="3F11E8B7" w14:textId="77777777" w:rsidR="00E353B9" w:rsidRDefault="00E353B9" w:rsidP="00E353B9">
            <w:pPr>
              <w:pStyle w:val="thongthuong"/>
              <w:ind w:firstLine="0"/>
            </w:pPr>
            <w:r>
              <w:t>Xác nhận</w:t>
            </w:r>
          </w:p>
        </w:tc>
        <w:tc>
          <w:tcPr>
            <w:tcW w:w="3723" w:type="dxa"/>
          </w:tcPr>
          <w:p w14:paraId="2D198568" w14:textId="77777777" w:rsidR="00E353B9" w:rsidRDefault="00E353B9" w:rsidP="00E353B9">
            <w:pPr>
              <w:pStyle w:val="thongthuong"/>
              <w:ind w:firstLine="0"/>
            </w:pPr>
            <w:r>
              <w:t>Xác nhận thay đổi mật khẩu</w:t>
            </w:r>
          </w:p>
          <w:p w14:paraId="471FA0DA" w14:textId="77777777" w:rsidR="00E353B9" w:rsidRDefault="00E353B9" w:rsidP="00E353B9">
            <w:pPr>
              <w:pStyle w:val="cham"/>
            </w:pPr>
            <w:r>
              <w:t xml:space="preserve">Nếu nhập đúng: thông báo </w:t>
            </w:r>
            <w:r>
              <w:lastRenderedPageBreak/>
              <w:t>đổi mật khẩu thành công.</w:t>
            </w:r>
          </w:p>
          <w:p w14:paraId="236A9C45" w14:textId="77777777" w:rsidR="00E353B9" w:rsidRDefault="00E353B9" w:rsidP="00E353B9">
            <w:pPr>
              <w:pStyle w:val="cham"/>
            </w:pPr>
            <w:r>
              <w:t>Nếu nhập sai: thông báo thất bại.</w:t>
            </w:r>
          </w:p>
        </w:tc>
        <w:tc>
          <w:tcPr>
            <w:tcW w:w="2137" w:type="dxa"/>
          </w:tcPr>
          <w:p w14:paraId="4BF9CB12" w14:textId="5EC3FCA0" w:rsidR="00E353B9" w:rsidRDefault="00E353B9" w:rsidP="00E353B9">
            <w:pPr>
              <w:pStyle w:val="thongthuong"/>
              <w:ind w:firstLine="0"/>
            </w:pPr>
            <w:r>
              <w:lastRenderedPageBreak/>
              <w:t>TouchableOpacity</w:t>
            </w:r>
          </w:p>
        </w:tc>
        <w:tc>
          <w:tcPr>
            <w:tcW w:w="1357" w:type="dxa"/>
          </w:tcPr>
          <w:p w14:paraId="48F060BC" w14:textId="14D67B47" w:rsidR="00E353B9" w:rsidRDefault="00E353B9" w:rsidP="00E353B9">
            <w:pPr>
              <w:pStyle w:val="thongthuong"/>
              <w:ind w:firstLine="0"/>
            </w:pPr>
            <w:r>
              <w:t>Onpress</w:t>
            </w:r>
          </w:p>
        </w:tc>
      </w:tr>
    </w:tbl>
    <w:p w14:paraId="26293531" w14:textId="77777777" w:rsidR="005E18F8" w:rsidRDefault="005E18F8" w:rsidP="005E18F8">
      <w:pPr>
        <w:pStyle w:val="thongthuong"/>
        <w:ind w:firstLine="0"/>
      </w:pPr>
      <w:r>
        <w:t>Góp ý</w:t>
      </w:r>
    </w:p>
    <w:p w14:paraId="15EA5280" w14:textId="77777777" w:rsidR="005E18F8" w:rsidRDefault="005E18F8" w:rsidP="005E18F8">
      <w:pPr>
        <w:pStyle w:val="thongthuong"/>
        <w:ind w:firstLine="0"/>
      </w:pPr>
      <w:r>
        <w:rPr>
          <w:noProof/>
        </w:rPr>
        <w:drawing>
          <wp:inline distT="0" distB="0" distL="0" distR="0" wp14:anchorId="17D6A46C" wp14:editId="206E7BBC">
            <wp:extent cx="2022123" cy="3648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óp ý.PNG"/>
                    <pic:cNvPicPr/>
                  </pic:nvPicPr>
                  <pic:blipFill>
                    <a:blip r:embed="rId24">
                      <a:extLst>
                        <a:ext uri="{28A0092B-C50C-407E-A947-70E740481C1C}">
                          <a14:useLocalDpi xmlns:a14="http://schemas.microsoft.com/office/drawing/2010/main" val="0"/>
                        </a:ext>
                      </a:extLst>
                    </a:blip>
                    <a:stretch>
                      <a:fillRect/>
                    </a:stretch>
                  </pic:blipFill>
                  <pic:spPr>
                    <a:xfrm>
                      <a:off x="0" y="0"/>
                      <a:ext cx="2029168" cy="3660785"/>
                    </a:xfrm>
                    <a:prstGeom prst="rect">
                      <a:avLst/>
                    </a:prstGeom>
                  </pic:spPr>
                </pic:pic>
              </a:graphicData>
            </a:graphic>
          </wp:inline>
        </w:drawing>
      </w:r>
    </w:p>
    <w:tbl>
      <w:tblPr>
        <w:tblStyle w:val="TableGrid"/>
        <w:tblW w:w="9493" w:type="dxa"/>
        <w:tblLook w:val="04A0" w:firstRow="1" w:lastRow="0" w:firstColumn="1" w:lastColumn="0" w:noHBand="0" w:noVBand="1"/>
      </w:tblPr>
      <w:tblGrid>
        <w:gridCol w:w="708"/>
        <w:gridCol w:w="1583"/>
        <w:gridCol w:w="3701"/>
        <w:gridCol w:w="2137"/>
        <w:gridCol w:w="1364"/>
      </w:tblGrid>
      <w:tr w:rsidR="005E18F8" w:rsidRPr="00CE48E6" w14:paraId="4A4B7800" w14:textId="77777777" w:rsidTr="00E353B9">
        <w:tc>
          <w:tcPr>
            <w:tcW w:w="708" w:type="dxa"/>
          </w:tcPr>
          <w:p w14:paraId="596BA6BB" w14:textId="77777777" w:rsidR="005E18F8" w:rsidRPr="00CE48E6" w:rsidRDefault="005E18F8" w:rsidP="005E18F8">
            <w:pPr>
              <w:pStyle w:val="thongthuong"/>
              <w:ind w:firstLine="0"/>
              <w:jc w:val="center"/>
              <w:rPr>
                <w:b/>
              </w:rPr>
            </w:pPr>
            <w:r w:rsidRPr="00CE48E6">
              <w:rPr>
                <w:b/>
              </w:rPr>
              <w:t>STT</w:t>
            </w:r>
          </w:p>
        </w:tc>
        <w:tc>
          <w:tcPr>
            <w:tcW w:w="1583" w:type="dxa"/>
          </w:tcPr>
          <w:p w14:paraId="11E8308C" w14:textId="77777777" w:rsidR="005E18F8" w:rsidRPr="00CE48E6" w:rsidRDefault="005E18F8" w:rsidP="005E18F8">
            <w:pPr>
              <w:pStyle w:val="thongthuong"/>
              <w:ind w:firstLine="0"/>
              <w:jc w:val="center"/>
              <w:rPr>
                <w:b/>
              </w:rPr>
            </w:pPr>
            <w:r w:rsidRPr="00CE48E6">
              <w:rPr>
                <w:b/>
              </w:rPr>
              <w:t>Tên trường</w:t>
            </w:r>
          </w:p>
        </w:tc>
        <w:tc>
          <w:tcPr>
            <w:tcW w:w="3701" w:type="dxa"/>
          </w:tcPr>
          <w:p w14:paraId="139B31D2" w14:textId="77777777" w:rsidR="005E18F8" w:rsidRPr="00CE48E6" w:rsidRDefault="005E18F8" w:rsidP="005E18F8">
            <w:pPr>
              <w:pStyle w:val="thongthuong"/>
              <w:ind w:firstLine="0"/>
              <w:jc w:val="center"/>
              <w:rPr>
                <w:b/>
              </w:rPr>
            </w:pPr>
            <w:r w:rsidRPr="00CE48E6">
              <w:rPr>
                <w:b/>
              </w:rPr>
              <w:t>Mô tả</w:t>
            </w:r>
          </w:p>
        </w:tc>
        <w:tc>
          <w:tcPr>
            <w:tcW w:w="2137" w:type="dxa"/>
          </w:tcPr>
          <w:p w14:paraId="43D2F94A" w14:textId="77777777" w:rsidR="005E18F8" w:rsidRPr="00CE48E6" w:rsidRDefault="005E18F8" w:rsidP="005E18F8">
            <w:pPr>
              <w:pStyle w:val="thongthuong"/>
              <w:ind w:firstLine="0"/>
              <w:jc w:val="center"/>
              <w:rPr>
                <w:b/>
              </w:rPr>
            </w:pPr>
            <w:r w:rsidRPr="00CE48E6">
              <w:rPr>
                <w:b/>
              </w:rPr>
              <w:t>Kiểu</w:t>
            </w:r>
          </w:p>
        </w:tc>
        <w:tc>
          <w:tcPr>
            <w:tcW w:w="1364" w:type="dxa"/>
          </w:tcPr>
          <w:p w14:paraId="0FB267F9" w14:textId="77777777" w:rsidR="005E18F8" w:rsidRPr="00CE48E6" w:rsidRDefault="005E18F8" w:rsidP="005E18F8">
            <w:pPr>
              <w:pStyle w:val="thongthuong"/>
              <w:ind w:firstLine="0"/>
              <w:jc w:val="center"/>
              <w:rPr>
                <w:b/>
              </w:rPr>
            </w:pPr>
            <w:r w:rsidRPr="00CE48E6">
              <w:rPr>
                <w:b/>
              </w:rPr>
              <w:t>Trạng thái</w:t>
            </w:r>
          </w:p>
        </w:tc>
      </w:tr>
      <w:tr w:rsidR="005E18F8" w14:paraId="7A4CE046" w14:textId="77777777" w:rsidTr="00E353B9">
        <w:tc>
          <w:tcPr>
            <w:tcW w:w="708" w:type="dxa"/>
          </w:tcPr>
          <w:p w14:paraId="4C4768D9" w14:textId="77777777" w:rsidR="005E18F8" w:rsidRDefault="005E18F8" w:rsidP="005E18F8">
            <w:pPr>
              <w:pStyle w:val="thongthuong"/>
              <w:ind w:firstLine="0"/>
              <w:jc w:val="center"/>
            </w:pPr>
            <w:r>
              <w:t>1</w:t>
            </w:r>
          </w:p>
        </w:tc>
        <w:tc>
          <w:tcPr>
            <w:tcW w:w="1583" w:type="dxa"/>
          </w:tcPr>
          <w:p w14:paraId="6A8E264B" w14:textId="77777777" w:rsidR="005E18F8" w:rsidRDefault="005E18F8" w:rsidP="005E18F8">
            <w:pPr>
              <w:pStyle w:val="thongthuong"/>
              <w:ind w:firstLine="0"/>
            </w:pPr>
            <w:r>
              <w:t>Họ và tên</w:t>
            </w:r>
          </w:p>
        </w:tc>
        <w:tc>
          <w:tcPr>
            <w:tcW w:w="3701" w:type="dxa"/>
          </w:tcPr>
          <w:p w14:paraId="6A6006CD" w14:textId="77777777" w:rsidR="005E18F8" w:rsidRDefault="005E18F8" w:rsidP="005E18F8">
            <w:pPr>
              <w:pStyle w:val="thongthuong"/>
              <w:ind w:firstLine="0"/>
            </w:pPr>
            <w:r>
              <w:t>Hiển thị tự động tên người đang đăng nhập</w:t>
            </w:r>
          </w:p>
        </w:tc>
        <w:tc>
          <w:tcPr>
            <w:tcW w:w="2137" w:type="dxa"/>
          </w:tcPr>
          <w:p w14:paraId="00F1D479" w14:textId="17D0C4FB" w:rsidR="005E18F8" w:rsidRDefault="00E353B9" w:rsidP="005E18F8">
            <w:pPr>
              <w:pStyle w:val="thongthuong"/>
              <w:ind w:firstLine="0"/>
            </w:pPr>
            <w:r>
              <w:t>Text</w:t>
            </w:r>
          </w:p>
        </w:tc>
        <w:tc>
          <w:tcPr>
            <w:tcW w:w="1364" w:type="dxa"/>
          </w:tcPr>
          <w:p w14:paraId="5870CBF2" w14:textId="77777777" w:rsidR="005E18F8" w:rsidRDefault="005E18F8" w:rsidP="005E18F8">
            <w:pPr>
              <w:pStyle w:val="thongthuong"/>
              <w:ind w:firstLine="0"/>
            </w:pPr>
            <w:r>
              <w:t>Editable</w:t>
            </w:r>
          </w:p>
        </w:tc>
      </w:tr>
      <w:tr w:rsidR="005E18F8" w14:paraId="7B71A9FA" w14:textId="77777777" w:rsidTr="00E353B9">
        <w:tc>
          <w:tcPr>
            <w:tcW w:w="708" w:type="dxa"/>
          </w:tcPr>
          <w:p w14:paraId="7244CF2B" w14:textId="77777777" w:rsidR="005E18F8" w:rsidRDefault="005E18F8" w:rsidP="005E18F8">
            <w:pPr>
              <w:pStyle w:val="thongthuong"/>
              <w:ind w:firstLine="0"/>
              <w:jc w:val="center"/>
            </w:pPr>
            <w:r>
              <w:t>2</w:t>
            </w:r>
          </w:p>
        </w:tc>
        <w:tc>
          <w:tcPr>
            <w:tcW w:w="1583" w:type="dxa"/>
          </w:tcPr>
          <w:p w14:paraId="54CC9AA2" w14:textId="77777777" w:rsidR="005E18F8" w:rsidRDefault="005E18F8" w:rsidP="005E18F8">
            <w:pPr>
              <w:pStyle w:val="thongthuong"/>
              <w:ind w:firstLine="0"/>
            </w:pPr>
            <w:r>
              <w:t>Góp ý</w:t>
            </w:r>
          </w:p>
        </w:tc>
        <w:tc>
          <w:tcPr>
            <w:tcW w:w="3701" w:type="dxa"/>
          </w:tcPr>
          <w:p w14:paraId="485515FD" w14:textId="77777777" w:rsidR="005E18F8" w:rsidRDefault="005E18F8" w:rsidP="005E18F8">
            <w:pPr>
              <w:pStyle w:val="thongthuong"/>
              <w:ind w:firstLine="0"/>
            </w:pPr>
            <w:r>
              <w:t>Nhập nội dung góp ý</w:t>
            </w:r>
          </w:p>
        </w:tc>
        <w:tc>
          <w:tcPr>
            <w:tcW w:w="2137" w:type="dxa"/>
          </w:tcPr>
          <w:p w14:paraId="03395C49" w14:textId="7186FB46" w:rsidR="005E18F8" w:rsidRDefault="00E353B9" w:rsidP="005E18F8">
            <w:pPr>
              <w:pStyle w:val="thongthuong"/>
              <w:ind w:firstLine="0"/>
            </w:pPr>
            <w:r>
              <w:t>Text</w:t>
            </w:r>
            <w:r>
              <w:t>Input</w:t>
            </w:r>
          </w:p>
        </w:tc>
        <w:tc>
          <w:tcPr>
            <w:tcW w:w="1364" w:type="dxa"/>
          </w:tcPr>
          <w:p w14:paraId="4A961A09" w14:textId="77777777" w:rsidR="005E18F8" w:rsidRDefault="005E18F8" w:rsidP="005E18F8">
            <w:pPr>
              <w:pStyle w:val="thongthuong"/>
              <w:ind w:firstLine="0"/>
            </w:pPr>
            <w:r>
              <w:t>Editable</w:t>
            </w:r>
          </w:p>
        </w:tc>
      </w:tr>
      <w:tr w:rsidR="00E353B9" w14:paraId="47C7B41D" w14:textId="77777777" w:rsidTr="00E353B9">
        <w:tc>
          <w:tcPr>
            <w:tcW w:w="708" w:type="dxa"/>
          </w:tcPr>
          <w:p w14:paraId="5292E371" w14:textId="77777777" w:rsidR="00E353B9" w:rsidRDefault="00E353B9" w:rsidP="00E353B9">
            <w:pPr>
              <w:pStyle w:val="thongthuong"/>
              <w:ind w:firstLine="0"/>
              <w:jc w:val="center"/>
            </w:pPr>
            <w:r>
              <w:t>3</w:t>
            </w:r>
          </w:p>
        </w:tc>
        <w:tc>
          <w:tcPr>
            <w:tcW w:w="1583" w:type="dxa"/>
          </w:tcPr>
          <w:p w14:paraId="682C3732" w14:textId="77777777" w:rsidR="00E353B9" w:rsidRDefault="00E353B9" w:rsidP="00E353B9">
            <w:pPr>
              <w:pStyle w:val="thongthuong"/>
              <w:ind w:firstLine="0"/>
            </w:pPr>
            <w:r>
              <w:t>Gửi góp ý</w:t>
            </w:r>
          </w:p>
        </w:tc>
        <w:tc>
          <w:tcPr>
            <w:tcW w:w="3701" w:type="dxa"/>
          </w:tcPr>
          <w:p w14:paraId="034E6E81" w14:textId="77777777" w:rsidR="00E353B9" w:rsidRDefault="00E353B9" w:rsidP="00E353B9">
            <w:pPr>
              <w:pStyle w:val="thongthuong"/>
              <w:ind w:firstLine="0"/>
            </w:pPr>
            <w:r>
              <w:t>Gửi góp ý về hệ thống</w:t>
            </w:r>
          </w:p>
        </w:tc>
        <w:tc>
          <w:tcPr>
            <w:tcW w:w="2137" w:type="dxa"/>
          </w:tcPr>
          <w:p w14:paraId="72F20F92" w14:textId="3E229045" w:rsidR="00E353B9" w:rsidRDefault="00E353B9" w:rsidP="00E353B9">
            <w:pPr>
              <w:pStyle w:val="thongthuong"/>
              <w:ind w:firstLine="0"/>
            </w:pPr>
            <w:r>
              <w:t>TouchableOpacity</w:t>
            </w:r>
          </w:p>
        </w:tc>
        <w:tc>
          <w:tcPr>
            <w:tcW w:w="1364" w:type="dxa"/>
          </w:tcPr>
          <w:p w14:paraId="4B4C4389" w14:textId="4DEF05C4" w:rsidR="00E353B9" w:rsidRDefault="00E353B9" w:rsidP="00E353B9">
            <w:pPr>
              <w:pStyle w:val="thongthuong"/>
              <w:ind w:firstLine="0"/>
            </w:pPr>
            <w:r>
              <w:t>Onpress</w:t>
            </w:r>
          </w:p>
        </w:tc>
      </w:tr>
    </w:tbl>
    <w:p w14:paraId="1F688F72" w14:textId="549B96EF" w:rsidR="005E18F8" w:rsidRPr="005E18F8" w:rsidRDefault="005E18F8" w:rsidP="005E18F8">
      <w:pPr>
        <w:pStyle w:val="FormChuan"/>
        <w:sectPr w:rsidR="005E18F8" w:rsidRPr="005E18F8">
          <w:pgSz w:w="12240" w:h="15840"/>
          <w:pgMar w:top="1440" w:right="1440" w:bottom="1440" w:left="1440" w:header="720" w:footer="720" w:gutter="0"/>
          <w:cols w:space="720"/>
          <w:docGrid w:linePitch="360"/>
        </w:sectPr>
      </w:pPr>
    </w:p>
    <w:p w14:paraId="0953BE11" w14:textId="3EC3378A" w:rsidR="009830C2" w:rsidRDefault="005E3B22" w:rsidP="002F4D1E">
      <w:pPr>
        <w:rPr>
          <w:b/>
          <w:sz w:val="28"/>
          <w:szCs w:val="28"/>
        </w:rPr>
      </w:pPr>
      <w:r w:rsidRPr="00824672">
        <w:rPr>
          <w:b/>
          <w:sz w:val="28"/>
          <w:szCs w:val="28"/>
          <w:lang w:val="vi-VN"/>
        </w:rPr>
        <w:lastRenderedPageBreak/>
        <w:t xml:space="preserve">CHƯƠNG </w:t>
      </w:r>
      <w:r w:rsidR="00193EFA">
        <w:rPr>
          <w:b/>
          <w:sz w:val="28"/>
          <w:szCs w:val="28"/>
        </w:rPr>
        <w:t>4</w:t>
      </w:r>
      <w:r w:rsidR="002F4D1E">
        <w:rPr>
          <w:b/>
          <w:sz w:val="28"/>
          <w:szCs w:val="28"/>
          <w:lang w:val="vi-VN"/>
        </w:rPr>
        <w:t xml:space="preserve">: </w:t>
      </w:r>
      <w:r w:rsidR="008C3662">
        <w:rPr>
          <w:b/>
          <w:sz w:val="28"/>
          <w:szCs w:val="28"/>
        </w:rPr>
        <w:t>XÂY DỰNG HỆ THỐNG</w:t>
      </w:r>
    </w:p>
    <w:p w14:paraId="623683F2" w14:textId="683DD781" w:rsidR="008C3662" w:rsidRDefault="008C3662" w:rsidP="002F4D1E">
      <w:pPr>
        <w:rPr>
          <w:b/>
          <w:sz w:val="28"/>
          <w:szCs w:val="28"/>
        </w:rPr>
      </w:pPr>
      <w:r>
        <w:rPr>
          <w:b/>
          <w:sz w:val="28"/>
          <w:szCs w:val="28"/>
        </w:rPr>
        <w:tab/>
        <w:t>4.1. Môi trường phát triển hệ thống</w:t>
      </w:r>
    </w:p>
    <w:p w14:paraId="278157DE" w14:textId="5F261E83" w:rsidR="008C3662" w:rsidRDefault="008C3662" w:rsidP="002F4D1E">
      <w:pPr>
        <w:rPr>
          <w:b/>
          <w:sz w:val="28"/>
          <w:szCs w:val="28"/>
        </w:rPr>
      </w:pPr>
      <w:r>
        <w:rPr>
          <w:b/>
          <w:sz w:val="28"/>
          <w:szCs w:val="28"/>
        </w:rPr>
        <w:tab/>
        <w:t>4.2. Minh họa hệ thống Ví từ thiện Small Giving</w:t>
      </w:r>
    </w:p>
    <w:p w14:paraId="0E2B05A1" w14:textId="2383ABA2" w:rsidR="008C3662" w:rsidRPr="008C3662" w:rsidRDefault="008C3662" w:rsidP="002F4D1E">
      <w:pPr>
        <w:rPr>
          <w:szCs w:val="26"/>
        </w:rPr>
      </w:pPr>
      <w:r>
        <w:rPr>
          <w:b/>
          <w:sz w:val="28"/>
          <w:szCs w:val="28"/>
        </w:rPr>
        <w:tab/>
      </w:r>
    </w:p>
    <w:p w14:paraId="6CAF47BF" w14:textId="77777777" w:rsidR="006D4FA0" w:rsidRPr="00824672" w:rsidRDefault="006D4FA0" w:rsidP="009C42A0">
      <w:pPr>
        <w:jc w:val="center"/>
        <w:rPr>
          <w:b/>
          <w:sz w:val="32"/>
          <w:szCs w:val="32"/>
          <w:lang w:val="vi-VN"/>
        </w:rPr>
      </w:pPr>
    </w:p>
    <w:p w14:paraId="1B6065B9" w14:textId="77777777" w:rsidR="006D4FA0" w:rsidRPr="00824672" w:rsidRDefault="006D4FA0" w:rsidP="009C42A0">
      <w:pPr>
        <w:jc w:val="center"/>
        <w:rPr>
          <w:b/>
          <w:sz w:val="32"/>
          <w:szCs w:val="32"/>
          <w:lang w:val="vi-VN"/>
        </w:rPr>
      </w:pPr>
    </w:p>
    <w:p w14:paraId="5C2B1D15" w14:textId="77777777" w:rsidR="006D4FA0" w:rsidRPr="00824672" w:rsidRDefault="006D4FA0" w:rsidP="009C42A0">
      <w:pPr>
        <w:jc w:val="center"/>
        <w:rPr>
          <w:b/>
          <w:sz w:val="32"/>
          <w:szCs w:val="32"/>
          <w:lang w:val="vi-VN"/>
        </w:rPr>
      </w:pPr>
    </w:p>
    <w:p w14:paraId="7D079547" w14:textId="77777777" w:rsidR="006D4FA0" w:rsidRPr="00824672" w:rsidRDefault="006D4FA0" w:rsidP="009C42A0">
      <w:pPr>
        <w:jc w:val="center"/>
        <w:rPr>
          <w:b/>
          <w:sz w:val="32"/>
          <w:szCs w:val="32"/>
          <w:lang w:val="vi-VN"/>
        </w:rPr>
      </w:pPr>
    </w:p>
    <w:p w14:paraId="26F6BF27" w14:textId="77777777" w:rsidR="006D4FA0" w:rsidRPr="00824672" w:rsidRDefault="006D4FA0" w:rsidP="009C42A0">
      <w:pPr>
        <w:jc w:val="center"/>
        <w:rPr>
          <w:b/>
          <w:sz w:val="32"/>
          <w:szCs w:val="32"/>
          <w:lang w:val="vi-VN"/>
        </w:rPr>
      </w:pPr>
    </w:p>
    <w:p w14:paraId="63100678" w14:textId="77777777" w:rsidR="006D4FA0" w:rsidRPr="00824672" w:rsidRDefault="006D4FA0" w:rsidP="009C42A0">
      <w:pPr>
        <w:jc w:val="center"/>
        <w:rPr>
          <w:b/>
          <w:sz w:val="32"/>
          <w:szCs w:val="32"/>
          <w:lang w:val="vi-VN"/>
        </w:rPr>
      </w:pPr>
    </w:p>
    <w:p w14:paraId="78D5187C" w14:textId="77777777" w:rsidR="006D4FA0" w:rsidRPr="00824672" w:rsidRDefault="006D4FA0" w:rsidP="009C42A0">
      <w:pPr>
        <w:jc w:val="center"/>
        <w:rPr>
          <w:b/>
          <w:sz w:val="32"/>
          <w:szCs w:val="32"/>
          <w:lang w:val="vi-VN"/>
        </w:rPr>
      </w:pPr>
    </w:p>
    <w:p w14:paraId="221946A8" w14:textId="77777777" w:rsidR="006D4FA0" w:rsidRPr="00824672" w:rsidRDefault="006D4FA0" w:rsidP="009C42A0">
      <w:pPr>
        <w:jc w:val="center"/>
        <w:rPr>
          <w:b/>
          <w:sz w:val="32"/>
          <w:szCs w:val="32"/>
          <w:lang w:val="vi-VN"/>
        </w:rPr>
      </w:pPr>
    </w:p>
    <w:p w14:paraId="3EB86D61" w14:textId="77777777" w:rsidR="006D4FA0" w:rsidRPr="00824672" w:rsidRDefault="006D4FA0" w:rsidP="009C42A0">
      <w:pPr>
        <w:jc w:val="center"/>
        <w:rPr>
          <w:b/>
          <w:sz w:val="32"/>
          <w:szCs w:val="32"/>
          <w:lang w:val="vi-VN"/>
        </w:rPr>
      </w:pPr>
    </w:p>
    <w:p w14:paraId="4448ED9E" w14:textId="77777777" w:rsidR="006D4FA0" w:rsidRPr="00824672" w:rsidRDefault="006D4FA0" w:rsidP="009C42A0">
      <w:pPr>
        <w:jc w:val="center"/>
        <w:rPr>
          <w:b/>
          <w:sz w:val="32"/>
          <w:szCs w:val="32"/>
          <w:lang w:val="vi-VN"/>
        </w:rPr>
      </w:pPr>
    </w:p>
    <w:p w14:paraId="3CD095E6" w14:textId="77777777" w:rsidR="006D4FA0" w:rsidRPr="00824672" w:rsidRDefault="006D4FA0" w:rsidP="009C42A0">
      <w:pPr>
        <w:jc w:val="center"/>
        <w:rPr>
          <w:b/>
          <w:sz w:val="32"/>
          <w:szCs w:val="32"/>
          <w:lang w:val="vi-VN"/>
        </w:rPr>
      </w:pPr>
    </w:p>
    <w:p w14:paraId="291367AE" w14:textId="77777777" w:rsidR="006D4FA0" w:rsidRPr="00824672" w:rsidRDefault="006D4FA0" w:rsidP="009C42A0">
      <w:pPr>
        <w:jc w:val="center"/>
        <w:rPr>
          <w:b/>
          <w:sz w:val="32"/>
          <w:szCs w:val="32"/>
          <w:lang w:val="vi-VN"/>
        </w:rPr>
      </w:pPr>
    </w:p>
    <w:p w14:paraId="687D50DB" w14:textId="77777777" w:rsidR="006D4FA0" w:rsidRPr="00824672" w:rsidRDefault="006D4FA0" w:rsidP="009C42A0">
      <w:pPr>
        <w:jc w:val="center"/>
        <w:rPr>
          <w:b/>
          <w:sz w:val="32"/>
          <w:szCs w:val="32"/>
          <w:lang w:val="vi-VN"/>
        </w:rPr>
      </w:pPr>
    </w:p>
    <w:p w14:paraId="2A93C8D0" w14:textId="77777777" w:rsidR="006D4FA0" w:rsidRPr="00824672" w:rsidRDefault="006D4FA0" w:rsidP="009C42A0">
      <w:pPr>
        <w:jc w:val="center"/>
        <w:rPr>
          <w:b/>
          <w:sz w:val="32"/>
          <w:szCs w:val="32"/>
          <w:lang w:val="vi-VN"/>
        </w:rPr>
      </w:pPr>
    </w:p>
    <w:p w14:paraId="028B9295" w14:textId="77777777" w:rsidR="006D4FA0" w:rsidRPr="006511B0" w:rsidRDefault="006D4FA0" w:rsidP="009C42A0">
      <w:pPr>
        <w:jc w:val="center"/>
        <w:rPr>
          <w:b/>
          <w:sz w:val="32"/>
          <w:szCs w:val="32"/>
          <w:lang w:val="vi-VN"/>
        </w:rPr>
      </w:pPr>
    </w:p>
    <w:p w14:paraId="3F830864" w14:textId="77777777" w:rsidR="00824672" w:rsidRPr="006511B0" w:rsidRDefault="00824672" w:rsidP="009C42A0">
      <w:pPr>
        <w:jc w:val="center"/>
        <w:rPr>
          <w:b/>
          <w:sz w:val="32"/>
          <w:szCs w:val="32"/>
          <w:lang w:val="vi-VN"/>
        </w:rPr>
      </w:pPr>
    </w:p>
    <w:p w14:paraId="20E5A8E4" w14:textId="77777777" w:rsidR="00824672" w:rsidRPr="006511B0" w:rsidRDefault="00824672" w:rsidP="009C42A0">
      <w:pPr>
        <w:jc w:val="center"/>
        <w:rPr>
          <w:b/>
          <w:sz w:val="32"/>
          <w:szCs w:val="32"/>
          <w:lang w:val="vi-VN"/>
        </w:rPr>
      </w:pPr>
    </w:p>
    <w:p w14:paraId="258D0507" w14:textId="77777777" w:rsidR="002F4D1E" w:rsidRDefault="002F4D1E" w:rsidP="009C42A0">
      <w:pPr>
        <w:jc w:val="center"/>
        <w:rPr>
          <w:b/>
          <w:sz w:val="32"/>
          <w:szCs w:val="32"/>
          <w:lang w:val="vi-VN"/>
        </w:rPr>
        <w:sectPr w:rsidR="002F4D1E">
          <w:pgSz w:w="12240" w:h="15840"/>
          <w:pgMar w:top="1440" w:right="1440" w:bottom="1440" w:left="1440" w:header="720" w:footer="720" w:gutter="0"/>
          <w:cols w:space="720"/>
          <w:docGrid w:linePitch="360"/>
        </w:sectPr>
      </w:pPr>
    </w:p>
    <w:p w14:paraId="2E069AFC" w14:textId="77777777" w:rsidR="009C42A0" w:rsidRPr="00824672" w:rsidRDefault="009C42A0" w:rsidP="009C42A0">
      <w:pPr>
        <w:jc w:val="center"/>
        <w:rPr>
          <w:b/>
          <w:sz w:val="32"/>
          <w:szCs w:val="32"/>
          <w:lang w:val="vi-VN"/>
        </w:rPr>
      </w:pPr>
      <w:r w:rsidRPr="00824672">
        <w:rPr>
          <w:b/>
          <w:sz w:val="32"/>
          <w:szCs w:val="32"/>
          <w:lang w:val="vi-VN"/>
        </w:rPr>
        <w:lastRenderedPageBreak/>
        <w:t>KẾT LUẬN</w:t>
      </w:r>
    </w:p>
    <w:p w14:paraId="4E748D4A" w14:textId="77777777" w:rsidR="009C42A0" w:rsidRPr="00824672" w:rsidRDefault="009C42A0" w:rsidP="00477CA4">
      <w:pPr>
        <w:rPr>
          <w:szCs w:val="26"/>
          <w:lang w:val="vi-VN"/>
        </w:rPr>
      </w:pPr>
    </w:p>
    <w:p w14:paraId="685D1E41" w14:textId="77777777" w:rsidR="009C42A0" w:rsidRPr="00824672" w:rsidRDefault="009C42A0" w:rsidP="00477CA4">
      <w:pPr>
        <w:rPr>
          <w:szCs w:val="26"/>
          <w:lang w:val="vi-VN"/>
        </w:rPr>
      </w:pPr>
    </w:p>
    <w:p w14:paraId="575EA3AA" w14:textId="77777777" w:rsidR="009C42A0" w:rsidRPr="00824672" w:rsidRDefault="009C42A0" w:rsidP="00477CA4">
      <w:pPr>
        <w:rPr>
          <w:szCs w:val="26"/>
          <w:lang w:val="vi-VN"/>
        </w:rPr>
      </w:pPr>
    </w:p>
    <w:p w14:paraId="64B99ADB" w14:textId="77777777" w:rsidR="009C42A0" w:rsidRPr="00824672" w:rsidRDefault="009C42A0" w:rsidP="00477CA4">
      <w:pPr>
        <w:rPr>
          <w:szCs w:val="26"/>
          <w:lang w:val="vi-VN"/>
        </w:rPr>
      </w:pPr>
    </w:p>
    <w:p w14:paraId="3F76A531" w14:textId="77777777" w:rsidR="009C42A0" w:rsidRPr="00824672" w:rsidRDefault="009C42A0" w:rsidP="00477CA4">
      <w:pPr>
        <w:rPr>
          <w:szCs w:val="26"/>
          <w:lang w:val="vi-VN"/>
        </w:rPr>
      </w:pPr>
    </w:p>
    <w:p w14:paraId="45AC1647" w14:textId="77777777" w:rsidR="009C42A0" w:rsidRPr="00824672" w:rsidRDefault="009C42A0" w:rsidP="00477CA4">
      <w:pPr>
        <w:rPr>
          <w:szCs w:val="26"/>
          <w:lang w:val="vi-VN"/>
        </w:rPr>
      </w:pPr>
    </w:p>
    <w:p w14:paraId="75DF7496" w14:textId="77777777" w:rsidR="009C42A0" w:rsidRPr="00824672" w:rsidRDefault="009C42A0" w:rsidP="00477CA4">
      <w:pPr>
        <w:rPr>
          <w:szCs w:val="26"/>
          <w:lang w:val="vi-VN"/>
        </w:rPr>
      </w:pPr>
    </w:p>
    <w:p w14:paraId="188893AF" w14:textId="77777777" w:rsidR="00114B63" w:rsidRPr="00824672" w:rsidRDefault="00114B63" w:rsidP="00477CA4">
      <w:pPr>
        <w:rPr>
          <w:szCs w:val="26"/>
          <w:lang w:val="vi-VN"/>
        </w:rPr>
      </w:pPr>
    </w:p>
    <w:p w14:paraId="4A965759" w14:textId="77777777" w:rsidR="00114B63" w:rsidRPr="00824672" w:rsidRDefault="00114B63" w:rsidP="00477CA4">
      <w:pPr>
        <w:rPr>
          <w:szCs w:val="26"/>
          <w:lang w:val="vi-VN"/>
        </w:rPr>
      </w:pPr>
    </w:p>
    <w:p w14:paraId="04A1C2B5" w14:textId="77777777" w:rsidR="00114B63" w:rsidRPr="00824672" w:rsidRDefault="00114B63" w:rsidP="00477CA4">
      <w:pPr>
        <w:rPr>
          <w:szCs w:val="26"/>
          <w:lang w:val="vi-VN"/>
        </w:rPr>
      </w:pPr>
    </w:p>
    <w:p w14:paraId="4CB75745" w14:textId="77777777" w:rsidR="00114B63" w:rsidRPr="00824672" w:rsidRDefault="00114B63" w:rsidP="00477CA4">
      <w:pPr>
        <w:rPr>
          <w:szCs w:val="26"/>
          <w:lang w:val="vi-VN"/>
        </w:rPr>
      </w:pPr>
    </w:p>
    <w:p w14:paraId="309BD0C7" w14:textId="77777777" w:rsidR="00114B63" w:rsidRPr="00824672" w:rsidRDefault="00114B63" w:rsidP="00477CA4">
      <w:pPr>
        <w:rPr>
          <w:szCs w:val="26"/>
          <w:lang w:val="vi-VN"/>
        </w:rPr>
      </w:pPr>
    </w:p>
    <w:p w14:paraId="64A52C8C" w14:textId="77777777" w:rsidR="00114B63" w:rsidRPr="00824672" w:rsidRDefault="00114B63" w:rsidP="00477CA4">
      <w:pPr>
        <w:rPr>
          <w:szCs w:val="26"/>
          <w:lang w:val="vi-VN"/>
        </w:rPr>
      </w:pPr>
    </w:p>
    <w:p w14:paraId="2FAAD0ED" w14:textId="77777777" w:rsidR="00114B63" w:rsidRPr="00824672" w:rsidRDefault="00114B63" w:rsidP="00477CA4">
      <w:pPr>
        <w:rPr>
          <w:szCs w:val="26"/>
          <w:lang w:val="vi-VN"/>
        </w:rPr>
      </w:pPr>
    </w:p>
    <w:p w14:paraId="471DD450" w14:textId="77777777" w:rsidR="00114B63" w:rsidRPr="00824672" w:rsidRDefault="00114B63" w:rsidP="00477CA4">
      <w:pPr>
        <w:rPr>
          <w:szCs w:val="26"/>
          <w:lang w:val="vi-VN"/>
        </w:rPr>
      </w:pPr>
    </w:p>
    <w:p w14:paraId="5E66CE16" w14:textId="77777777" w:rsidR="00114B63" w:rsidRPr="00824672" w:rsidRDefault="00114B63" w:rsidP="00477CA4">
      <w:pPr>
        <w:rPr>
          <w:szCs w:val="26"/>
          <w:lang w:val="vi-VN"/>
        </w:rPr>
      </w:pPr>
    </w:p>
    <w:p w14:paraId="28FD17B5" w14:textId="77777777" w:rsidR="00114B63" w:rsidRPr="00824672" w:rsidRDefault="00114B63" w:rsidP="00477CA4">
      <w:pPr>
        <w:rPr>
          <w:szCs w:val="26"/>
          <w:lang w:val="vi-VN"/>
        </w:rPr>
      </w:pPr>
    </w:p>
    <w:p w14:paraId="10833BF2" w14:textId="77777777" w:rsidR="00114B63" w:rsidRPr="00824672" w:rsidRDefault="00114B63" w:rsidP="00477CA4">
      <w:pPr>
        <w:rPr>
          <w:szCs w:val="26"/>
          <w:lang w:val="vi-VN"/>
        </w:rPr>
      </w:pPr>
    </w:p>
    <w:p w14:paraId="159F6771" w14:textId="77777777" w:rsidR="00114B63" w:rsidRPr="00824672" w:rsidRDefault="00114B63" w:rsidP="00477CA4">
      <w:pPr>
        <w:rPr>
          <w:szCs w:val="26"/>
          <w:lang w:val="vi-VN"/>
        </w:rPr>
      </w:pPr>
    </w:p>
    <w:p w14:paraId="1F501A31" w14:textId="77777777" w:rsidR="00114B63" w:rsidRPr="00824672" w:rsidRDefault="00114B63" w:rsidP="00477CA4">
      <w:pPr>
        <w:rPr>
          <w:szCs w:val="26"/>
          <w:lang w:val="vi-VN"/>
        </w:rPr>
      </w:pPr>
    </w:p>
    <w:p w14:paraId="5F098FDB" w14:textId="77777777" w:rsidR="00114B63" w:rsidRPr="00824672" w:rsidRDefault="00114B63" w:rsidP="00477CA4">
      <w:pPr>
        <w:rPr>
          <w:szCs w:val="26"/>
          <w:lang w:val="vi-VN"/>
        </w:rPr>
      </w:pPr>
    </w:p>
    <w:p w14:paraId="0CE0BE65" w14:textId="77777777" w:rsidR="00114B63" w:rsidRPr="00824672" w:rsidRDefault="00114B63" w:rsidP="00477CA4">
      <w:pPr>
        <w:rPr>
          <w:szCs w:val="26"/>
          <w:lang w:val="vi-VN"/>
        </w:rPr>
      </w:pPr>
    </w:p>
    <w:p w14:paraId="24F4E982" w14:textId="77777777" w:rsidR="002F4D1E" w:rsidRDefault="002F4D1E" w:rsidP="00114B63">
      <w:pPr>
        <w:jc w:val="center"/>
        <w:rPr>
          <w:b/>
          <w:sz w:val="32"/>
          <w:szCs w:val="32"/>
          <w:lang w:val="vi-VN"/>
        </w:rPr>
        <w:sectPr w:rsidR="002F4D1E">
          <w:pgSz w:w="12240" w:h="15840"/>
          <w:pgMar w:top="1440" w:right="1440" w:bottom="1440" w:left="1440" w:header="720" w:footer="720" w:gutter="0"/>
          <w:cols w:space="720"/>
          <w:docGrid w:linePitch="360"/>
        </w:sectPr>
      </w:pPr>
    </w:p>
    <w:p w14:paraId="62AED845" w14:textId="77777777" w:rsidR="00114B63" w:rsidRPr="00824672" w:rsidRDefault="00114B63" w:rsidP="00114B63">
      <w:pPr>
        <w:jc w:val="center"/>
        <w:rPr>
          <w:b/>
          <w:sz w:val="32"/>
          <w:szCs w:val="32"/>
          <w:lang w:val="vi-VN"/>
        </w:rPr>
      </w:pPr>
      <w:r w:rsidRPr="00824672">
        <w:rPr>
          <w:b/>
          <w:sz w:val="32"/>
          <w:szCs w:val="32"/>
          <w:lang w:val="vi-VN"/>
        </w:rPr>
        <w:lastRenderedPageBreak/>
        <w:t>PHỤ LỤC</w:t>
      </w:r>
    </w:p>
    <w:p w14:paraId="68ABCA2C" w14:textId="77777777" w:rsidR="00114B63" w:rsidRPr="00824672" w:rsidRDefault="00095146" w:rsidP="00114B63">
      <w:pPr>
        <w:rPr>
          <w:b/>
          <w:szCs w:val="26"/>
          <w:lang w:val="vi-VN"/>
        </w:rPr>
      </w:pPr>
      <w:r w:rsidRPr="00824672">
        <w:rPr>
          <w:lang w:val="vi-VN"/>
        </w:rPr>
        <w:t>(Phụ lục kèm theo để bổ sung cho nội dung của tài liệu chính, ví dụ: tài liệu qu</w:t>
      </w:r>
      <w:r w:rsidR="00C3795B">
        <w:t>y</w:t>
      </w:r>
      <w:r w:rsidRPr="00824672">
        <w:rPr>
          <w:lang w:val="vi-VN"/>
        </w:rPr>
        <w:t xml:space="preserve"> trình nghiệp vụ, </w:t>
      </w:r>
      <w:r w:rsidR="00611F2D" w:rsidRPr="00824672">
        <w:rPr>
          <w:lang w:val="vi-VN"/>
        </w:rPr>
        <w:t>các biểu mẫu</w:t>
      </w:r>
      <w:r w:rsidRPr="00824672">
        <w:rPr>
          <w:lang w:val="vi-VN"/>
        </w:rPr>
        <w:t>, sơ đồ mạng,</w:t>
      </w:r>
      <w:r w:rsidR="00611F2D" w:rsidRPr="00824672">
        <w:rPr>
          <w:lang w:val="vi-VN"/>
        </w:rPr>
        <w:t xml:space="preserve"> mã lệnh của chương trình…)</w:t>
      </w:r>
    </w:p>
    <w:p w14:paraId="2177E489" w14:textId="77777777" w:rsidR="00114B63" w:rsidRPr="00824672" w:rsidRDefault="00114B63" w:rsidP="00114B63">
      <w:pPr>
        <w:rPr>
          <w:b/>
          <w:szCs w:val="26"/>
          <w:lang w:val="vi-VN"/>
        </w:rPr>
      </w:pPr>
    </w:p>
    <w:p w14:paraId="0F871A7D" w14:textId="77777777" w:rsidR="00114B63" w:rsidRPr="00824672" w:rsidRDefault="00114B63" w:rsidP="00114B63">
      <w:pPr>
        <w:rPr>
          <w:b/>
          <w:szCs w:val="26"/>
          <w:lang w:val="vi-VN"/>
        </w:rPr>
      </w:pPr>
    </w:p>
    <w:p w14:paraId="4D0FE229" w14:textId="77777777" w:rsidR="00114B63" w:rsidRPr="00824672" w:rsidRDefault="00114B63" w:rsidP="00114B63">
      <w:pPr>
        <w:rPr>
          <w:b/>
          <w:szCs w:val="26"/>
          <w:lang w:val="vi-VN"/>
        </w:rPr>
      </w:pPr>
    </w:p>
    <w:p w14:paraId="756413EF" w14:textId="77777777" w:rsidR="00114B63" w:rsidRPr="00824672" w:rsidRDefault="00114B63" w:rsidP="00114B63">
      <w:pPr>
        <w:rPr>
          <w:b/>
          <w:szCs w:val="26"/>
          <w:lang w:val="vi-VN"/>
        </w:rPr>
      </w:pPr>
    </w:p>
    <w:p w14:paraId="1B5DBE40" w14:textId="77777777" w:rsidR="00114B63" w:rsidRPr="00824672" w:rsidRDefault="00114B63" w:rsidP="00114B63">
      <w:pPr>
        <w:rPr>
          <w:b/>
          <w:szCs w:val="26"/>
          <w:lang w:val="vi-VN"/>
        </w:rPr>
      </w:pPr>
    </w:p>
    <w:p w14:paraId="76584BA1" w14:textId="77777777" w:rsidR="00114B63" w:rsidRPr="00824672" w:rsidRDefault="00114B63" w:rsidP="00114B63">
      <w:pPr>
        <w:rPr>
          <w:b/>
          <w:szCs w:val="26"/>
          <w:lang w:val="vi-VN"/>
        </w:rPr>
      </w:pPr>
    </w:p>
    <w:p w14:paraId="345A4A0A" w14:textId="77777777" w:rsidR="00114B63" w:rsidRPr="00824672" w:rsidRDefault="00114B63" w:rsidP="00114B63">
      <w:pPr>
        <w:rPr>
          <w:b/>
          <w:szCs w:val="26"/>
          <w:lang w:val="vi-VN"/>
        </w:rPr>
      </w:pPr>
    </w:p>
    <w:p w14:paraId="06D72080" w14:textId="77777777" w:rsidR="00114B63" w:rsidRPr="00824672" w:rsidRDefault="00114B63" w:rsidP="00114B63">
      <w:pPr>
        <w:rPr>
          <w:b/>
          <w:szCs w:val="26"/>
          <w:lang w:val="vi-VN"/>
        </w:rPr>
      </w:pPr>
    </w:p>
    <w:p w14:paraId="06069131" w14:textId="77777777" w:rsidR="00114B63" w:rsidRPr="00824672" w:rsidRDefault="00114B63" w:rsidP="00114B63">
      <w:pPr>
        <w:rPr>
          <w:b/>
          <w:szCs w:val="26"/>
          <w:lang w:val="vi-VN"/>
        </w:rPr>
      </w:pPr>
    </w:p>
    <w:p w14:paraId="44FCAB3D" w14:textId="77777777" w:rsidR="00114B63" w:rsidRPr="00824672" w:rsidRDefault="00114B63" w:rsidP="00114B63">
      <w:pPr>
        <w:rPr>
          <w:b/>
          <w:szCs w:val="26"/>
          <w:lang w:val="vi-VN"/>
        </w:rPr>
      </w:pPr>
    </w:p>
    <w:p w14:paraId="2C4223F8" w14:textId="77777777" w:rsidR="00114B63" w:rsidRPr="00824672" w:rsidRDefault="00114B63" w:rsidP="00114B63">
      <w:pPr>
        <w:rPr>
          <w:b/>
          <w:szCs w:val="26"/>
          <w:lang w:val="vi-VN"/>
        </w:rPr>
      </w:pPr>
    </w:p>
    <w:p w14:paraId="006AAEA6" w14:textId="77777777" w:rsidR="00114B63" w:rsidRPr="00824672" w:rsidRDefault="00114B63" w:rsidP="00114B63">
      <w:pPr>
        <w:rPr>
          <w:b/>
          <w:szCs w:val="26"/>
          <w:lang w:val="vi-VN"/>
        </w:rPr>
      </w:pPr>
    </w:p>
    <w:p w14:paraId="17BAC9B5" w14:textId="77777777" w:rsidR="00114B63" w:rsidRPr="00824672" w:rsidRDefault="00114B63" w:rsidP="00114B63">
      <w:pPr>
        <w:rPr>
          <w:b/>
          <w:szCs w:val="26"/>
          <w:lang w:val="vi-VN"/>
        </w:rPr>
      </w:pPr>
    </w:p>
    <w:p w14:paraId="73D8EF75" w14:textId="77777777" w:rsidR="00114B63" w:rsidRPr="00824672" w:rsidRDefault="00114B63" w:rsidP="00114B63">
      <w:pPr>
        <w:rPr>
          <w:b/>
          <w:szCs w:val="26"/>
          <w:lang w:val="vi-VN"/>
        </w:rPr>
      </w:pPr>
    </w:p>
    <w:p w14:paraId="64674484" w14:textId="77777777" w:rsidR="00114B63" w:rsidRPr="00824672" w:rsidRDefault="00114B63" w:rsidP="00114B63">
      <w:pPr>
        <w:rPr>
          <w:b/>
          <w:szCs w:val="26"/>
          <w:lang w:val="vi-VN"/>
        </w:rPr>
      </w:pPr>
    </w:p>
    <w:p w14:paraId="68BC587D" w14:textId="77777777" w:rsidR="00114B63" w:rsidRPr="00824672" w:rsidRDefault="00114B63" w:rsidP="00114B63">
      <w:pPr>
        <w:rPr>
          <w:b/>
          <w:szCs w:val="26"/>
          <w:lang w:val="vi-VN"/>
        </w:rPr>
      </w:pPr>
    </w:p>
    <w:p w14:paraId="1C9B99C4" w14:textId="77777777" w:rsidR="00114B63" w:rsidRPr="00824672" w:rsidRDefault="00114B63" w:rsidP="00114B63">
      <w:pPr>
        <w:rPr>
          <w:b/>
          <w:szCs w:val="26"/>
          <w:lang w:val="vi-VN"/>
        </w:rPr>
      </w:pPr>
    </w:p>
    <w:p w14:paraId="1866AC54" w14:textId="77777777" w:rsidR="00114B63" w:rsidRPr="00824672" w:rsidRDefault="00114B63" w:rsidP="00114B63">
      <w:pPr>
        <w:rPr>
          <w:b/>
          <w:szCs w:val="26"/>
          <w:lang w:val="vi-VN"/>
        </w:rPr>
      </w:pPr>
    </w:p>
    <w:p w14:paraId="35EDC7DE" w14:textId="77777777" w:rsidR="00114B63" w:rsidRPr="00824672" w:rsidRDefault="00114B63" w:rsidP="00114B63">
      <w:pPr>
        <w:rPr>
          <w:b/>
          <w:szCs w:val="26"/>
          <w:lang w:val="vi-VN"/>
        </w:rPr>
      </w:pPr>
    </w:p>
    <w:p w14:paraId="7E194FB5" w14:textId="77777777" w:rsidR="00114B63" w:rsidRPr="00824672" w:rsidRDefault="00114B63" w:rsidP="00114B63">
      <w:pPr>
        <w:rPr>
          <w:b/>
          <w:szCs w:val="26"/>
          <w:lang w:val="vi-VN"/>
        </w:rPr>
      </w:pPr>
    </w:p>
    <w:p w14:paraId="2C13DE92" w14:textId="77777777" w:rsidR="00114B63" w:rsidRPr="00824672" w:rsidRDefault="00114B63" w:rsidP="00114B63">
      <w:pPr>
        <w:rPr>
          <w:b/>
          <w:szCs w:val="26"/>
          <w:lang w:val="vi-VN"/>
        </w:rPr>
      </w:pPr>
    </w:p>
    <w:p w14:paraId="114E5EC9" w14:textId="77777777" w:rsidR="00114B63" w:rsidRPr="00957A4C" w:rsidRDefault="00114B63" w:rsidP="00114B63">
      <w:pPr>
        <w:jc w:val="center"/>
        <w:rPr>
          <w:b/>
          <w:sz w:val="32"/>
          <w:szCs w:val="32"/>
          <w:lang w:val="vi-VN"/>
        </w:rPr>
      </w:pPr>
      <w:r w:rsidRPr="00957A4C">
        <w:rPr>
          <w:b/>
          <w:sz w:val="32"/>
          <w:szCs w:val="32"/>
          <w:lang w:val="vi-VN"/>
        </w:rPr>
        <w:lastRenderedPageBreak/>
        <w:t>TÀI LIỆU THAM KHẢO</w:t>
      </w:r>
    </w:p>
    <w:p w14:paraId="0696ED09" w14:textId="77777777" w:rsidR="00114B63" w:rsidRPr="00957A4C" w:rsidRDefault="00114B63" w:rsidP="00114B63">
      <w:pPr>
        <w:jc w:val="center"/>
        <w:rPr>
          <w:szCs w:val="26"/>
          <w:lang w:val="vi-VN"/>
        </w:rPr>
      </w:pPr>
    </w:p>
    <w:p w14:paraId="67102598" w14:textId="77777777" w:rsidR="00114B63" w:rsidRPr="00957A4C" w:rsidRDefault="00114B63" w:rsidP="00114B63">
      <w:pPr>
        <w:jc w:val="center"/>
        <w:rPr>
          <w:szCs w:val="26"/>
          <w:lang w:val="vi-VN"/>
        </w:rPr>
      </w:pPr>
    </w:p>
    <w:p w14:paraId="717F2251" w14:textId="77777777" w:rsidR="004A1C6C" w:rsidRPr="00957A4C" w:rsidRDefault="004A1C6C" w:rsidP="00114B63">
      <w:pPr>
        <w:jc w:val="center"/>
        <w:rPr>
          <w:szCs w:val="26"/>
          <w:lang w:val="vi-VN"/>
        </w:rPr>
      </w:pPr>
    </w:p>
    <w:p w14:paraId="35545F0F" w14:textId="77777777" w:rsidR="004A1C6C" w:rsidRPr="00957A4C" w:rsidRDefault="004A1C6C" w:rsidP="00114B63">
      <w:pPr>
        <w:jc w:val="center"/>
        <w:rPr>
          <w:szCs w:val="26"/>
          <w:lang w:val="vi-VN"/>
        </w:rPr>
      </w:pPr>
    </w:p>
    <w:p w14:paraId="00CF9001" w14:textId="77777777" w:rsidR="004A1C6C" w:rsidRPr="00957A4C" w:rsidRDefault="004A1C6C" w:rsidP="00114B63">
      <w:pPr>
        <w:jc w:val="center"/>
        <w:rPr>
          <w:szCs w:val="26"/>
          <w:lang w:val="vi-VN"/>
        </w:rPr>
      </w:pPr>
    </w:p>
    <w:p w14:paraId="35D429C4" w14:textId="77777777" w:rsidR="004A1C6C" w:rsidRPr="00957A4C" w:rsidRDefault="004A1C6C" w:rsidP="00114B63">
      <w:pPr>
        <w:jc w:val="center"/>
        <w:rPr>
          <w:szCs w:val="26"/>
          <w:lang w:val="vi-VN"/>
        </w:rPr>
      </w:pPr>
    </w:p>
    <w:p w14:paraId="27530EE9" w14:textId="77777777" w:rsidR="00114B63" w:rsidRPr="00957A4C" w:rsidRDefault="00114B63" w:rsidP="00114B63">
      <w:pPr>
        <w:jc w:val="center"/>
        <w:rPr>
          <w:szCs w:val="26"/>
          <w:lang w:val="vi-VN"/>
        </w:rPr>
      </w:pPr>
    </w:p>
    <w:p w14:paraId="386FC342" w14:textId="77777777" w:rsidR="00114B63" w:rsidRPr="00957A4C" w:rsidRDefault="00114B63" w:rsidP="00114B63">
      <w:pPr>
        <w:jc w:val="center"/>
        <w:rPr>
          <w:szCs w:val="26"/>
          <w:lang w:val="vi-VN"/>
        </w:rPr>
      </w:pPr>
    </w:p>
    <w:p w14:paraId="32A280D0" w14:textId="77777777" w:rsidR="00114B63" w:rsidRPr="00957A4C" w:rsidRDefault="00114B63" w:rsidP="00114B63">
      <w:pPr>
        <w:jc w:val="center"/>
        <w:rPr>
          <w:szCs w:val="26"/>
          <w:lang w:val="vi-VN"/>
        </w:rPr>
      </w:pPr>
    </w:p>
    <w:p w14:paraId="1F346A21" w14:textId="77777777" w:rsidR="00114B63" w:rsidRPr="00957A4C" w:rsidRDefault="00114B63" w:rsidP="00114B63">
      <w:pPr>
        <w:jc w:val="center"/>
        <w:rPr>
          <w:szCs w:val="26"/>
          <w:lang w:val="vi-VN"/>
        </w:rPr>
      </w:pPr>
    </w:p>
    <w:p w14:paraId="38D8412A" w14:textId="77777777" w:rsidR="00114B63" w:rsidRPr="00957A4C" w:rsidRDefault="00114B63" w:rsidP="00114B63">
      <w:pPr>
        <w:jc w:val="center"/>
        <w:rPr>
          <w:szCs w:val="26"/>
          <w:lang w:val="vi-VN"/>
        </w:rPr>
      </w:pPr>
    </w:p>
    <w:p w14:paraId="5B48C58B" w14:textId="77777777" w:rsidR="00114B63" w:rsidRPr="00957A4C" w:rsidRDefault="00114B63" w:rsidP="00114B63">
      <w:pPr>
        <w:jc w:val="center"/>
        <w:rPr>
          <w:szCs w:val="26"/>
          <w:lang w:val="vi-VN"/>
        </w:rPr>
      </w:pPr>
    </w:p>
    <w:p w14:paraId="11CF44CF" w14:textId="77777777" w:rsidR="00114B63" w:rsidRPr="00957A4C" w:rsidRDefault="00114B63" w:rsidP="00114B63">
      <w:pPr>
        <w:jc w:val="center"/>
        <w:rPr>
          <w:szCs w:val="26"/>
          <w:lang w:val="vi-VN"/>
        </w:rPr>
      </w:pPr>
    </w:p>
    <w:p w14:paraId="578F6E79" w14:textId="77777777" w:rsidR="00114B63" w:rsidRPr="00957A4C" w:rsidRDefault="00114B63" w:rsidP="00114B63">
      <w:pPr>
        <w:jc w:val="center"/>
        <w:rPr>
          <w:szCs w:val="26"/>
          <w:lang w:val="vi-VN"/>
        </w:rPr>
      </w:pPr>
    </w:p>
    <w:p w14:paraId="348DF76B" w14:textId="77777777" w:rsidR="00114B63" w:rsidRPr="00957A4C" w:rsidRDefault="00114B63" w:rsidP="00114B63">
      <w:pPr>
        <w:jc w:val="center"/>
        <w:rPr>
          <w:szCs w:val="26"/>
          <w:lang w:val="vi-VN"/>
        </w:rPr>
      </w:pPr>
    </w:p>
    <w:p w14:paraId="45598715" w14:textId="77777777" w:rsidR="00114B63" w:rsidRPr="00957A4C" w:rsidRDefault="00114B63" w:rsidP="00114B63">
      <w:pPr>
        <w:jc w:val="center"/>
        <w:rPr>
          <w:szCs w:val="26"/>
          <w:lang w:val="vi-VN"/>
        </w:rPr>
      </w:pPr>
    </w:p>
    <w:p w14:paraId="16A007D9" w14:textId="77777777" w:rsidR="004A1C6C" w:rsidRPr="00957A4C" w:rsidRDefault="004A1C6C" w:rsidP="00114B63">
      <w:pPr>
        <w:jc w:val="center"/>
        <w:rPr>
          <w:szCs w:val="26"/>
          <w:lang w:val="vi-VN"/>
        </w:rPr>
      </w:pPr>
    </w:p>
    <w:p w14:paraId="1459D3CC" w14:textId="77777777" w:rsidR="004A1C6C" w:rsidRPr="00957A4C" w:rsidRDefault="004A1C6C" w:rsidP="00114B63">
      <w:pPr>
        <w:jc w:val="center"/>
        <w:rPr>
          <w:szCs w:val="26"/>
          <w:lang w:val="vi-VN"/>
        </w:rPr>
      </w:pPr>
    </w:p>
    <w:p w14:paraId="551EE2EB" w14:textId="77777777" w:rsidR="004A1C6C" w:rsidRPr="00957A4C" w:rsidRDefault="004A1C6C" w:rsidP="00114B63">
      <w:pPr>
        <w:jc w:val="center"/>
        <w:rPr>
          <w:szCs w:val="26"/>
          <w:lang w:val="vi-VN"/>
        </w:rPr>
      </w:pPr>
    </w:p>
    <w:p w14:paraId="1CF438D9" w14:textId="77777777" w:rsidR="004A1C6C" w:rsidRPr="00957A4C" w:rsidRDefault="004A1C6C" w:rsidP="00114B63">
      <w:pPr>
        <w:jc w:val="center"/>
        <w:rPr>
          <w:szCs w:val="26"/>
          <w:lang w:val="vi-VN"/>
        </w:rPr>
      </w:pPr>
    </w:p>
    <w:p w14:paraId="6035B0C0" w14:textId="77777777" w:rsidR="004A1C6C" w:rsidRPr="00957A4C" w:rsidRDefault="004A1C6C" w:rsidP="00114B63">
      <w:pPr>
        <w:jc w:val="center"/>
        <w:rPr>
          <w:szCs w:val="26"/>
          <w:lang w:val="vi-VN"/>
        </w:rPr>
      </w:pPr>
    </w:p>
    <w:p w14:paraId="06CAA060" w14:textId="77777777" w:rsidR="004A1C6C" w:rsidRPr="00957A4C" w:rsidRDefault="004A1C6C" w:rsidP="00114B63">
      <w:pPr>
        <w:jc w:val="center"/>
        <w:rPr>
          <w:szCs w:val="26"/>
          <w:lang w:val="vi-VN"/>
        </w:rPr>
      </w:pPr>
    </w:p>
    <w:p w14:paraId="2677488F" w14:textId="77777777" w:rsidR="004A1C6C" w:rsidRDefault="004A1C6C" w:rsidP="00114B63">
      <w:pPr>
        <w:jc w:val="center"/>
        <w:rPr>
          <w:szCs w:val="26"/>
          <w:lang w:val="vi-VN"/>
        </w:rPr>
      </w:pPr>
    </w:p>
    <w:p w14:paraId="49276CF1" w14:textId="77777777" w:rsidR="00C3795B" w:rsidRPr="00957A4C" w:rsidRDefault="00C3795B" w:rsidP="00C3795B">
      <w:pPr>
        <w:jc w:val="center"/>
        <w:rPr>
          <w:b/>
          <w:sz w:val="32"/>
          <w:szCs w:val="32"/>
          <w:lang w:val="vi-VN"/>
        </w:rPr>
      </w:pPr>
      <w:r w:rsidRPr="00957A4C">
        <w:rPr>
          <w:b/>
          <w:sz w:val="32"/>
          <w:szCs w:val="32"/>
          <w:lang w:val="vi-VN"/>
        </w:rPr>
        <w:lastRenderedPageBreak/>
        <w:t>NHẬT KÝ THỰC TẬP</w:t>
      </w:r>
    </w:p>
    <w:p w14:paraId="088B2EF9" w14:textId="77777777" w:rsidR="00C3795B" w:rsidRPr="00957A4C" w:rsidRDefault="00C3795B" w:rsidP="00114B63">
      <w:pPr>
        <w:jc w:val="center"/>
        <w:rPr>
          <w:szCs w:val="26"/>
          <w:lang w:val="vi-VN"/>
        </w:rPr>
      </w:pPr>
    </w:p>
    <w:sectPr w:rsidR="00C3795B" w:rsidRPr="0095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5"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30B"/>
    <w:multiLevelType w:val="hybridMultilevel"/>
    <w:tmpl w:val="EA627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42F44"/>
    <w:multiLevelType w:val="multilevel"/>
    <w:tmpl w:val="EA2652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1A75BF"/>
    <w:multiLevelType w:val="hybridMultilevel"/>
    <w:tmpl w:val="7EB213EE"/>
    <w:lvl w:ilvl="0" w:tplc="5DF4CFAA">
      <w:start w:val="1"/>
      <w:numFmt w:val="upperRoman"/>
      <w:lvlText w:val="%1."/>
      <w:lvlJc w:val="left"/>
      <w:pPr>
        <w:ind w:left="1287" w:hanging="72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159EB376">
      <w:start w:val="1"/>
      <w:numFmt w:val="bullet"/>
      <w:lvlText w:val="-"/>
      <w:lvlJc w:val="left"/>
      <w:pPr>
        <w:ind w:left="3087" w:hanging="360"/>
      </w:pPr>
      <w:rPr>
        <w:rFonts w:ascii="Times New Roman" w:eastAsia="Times New Roman" w:hAnsi="Times New Roman" w:cs="Times New Roman" w:hint="default"/>
      </w:rPr>
    </w:lvl>
    <w:lvl w:ilvl="4" w:tplc="E0744122">
      <w:numFmt w:val="bullet"/>
      <w:lvlText w:val=""/>
      <w:lvlJc w:val="left"/>
      <w:pPr>
        <w:ind w:left="3807" w:hanging="360"/>
      </w:pPr>
      <w:rPr>
        <w:rFonts w:ascii="Wingdings" w:eastAsia="Times New Roman" w:hAnsi="Wingdings" w:cs="Times New Roman" w:hint="default"/>
      </w:r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50D52C2"/>
    <w:multiLevelType w:val="hybridMultilevel"/>
    <w:tmpl w:val="00749AA0"/>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64EB6"/>
    <w:multiLevelType w:val="hybridMultilevel"/>
    <w:tmpl w:val="1758EA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CDF3F04"/>
    <w:multiLevelType w:val="multilevel"/>
    <w:tmpl w:val="F3BAC2C6"/>
    <w:lvl w:ilvl="0">
      <w:start w:val="1"/>
      <w:numFmt w:val="bullet"/>
      <w:pStyle w:val="cham"/>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E4169E0"/>
    <w:multiLevelType w:val="hybridMultilevel"/>
    <w:tmpl w:val="2CB44C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7" w15:restartNumberingAfterBreak="0">
    <w:nsid w:val="225433E7"/>
    <w:multiLevelType w:val="multilevel"/>
    <w:tmpl w:val="BBA6835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226BD6"/>
    <w:multiLevelType w:val="hybridMultilevel"/>
    <w:tmpl w:val="2F3A1504"/>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F2BD4"/>
    <w:multiLevelType w:val="multilevel"/>
    <w:tmpl w:val="2E76E21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856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AD2847"/>
    <w:multiLevelType w:val="multilevel"/>
    <w:tmpl w:val="AAE008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5221D54"/>
    <w:multiLevelType w:val="multilevel"/>
    <w:tmpl w:val="B38CB13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C0B3A87"/>
    <w:multiLevelType w:val="hybridMultilevel"/>
    <w:tmpl w:val="278EFFA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3E520683"/>
    <w:multiLevelType w:val="hybridMultilevel"/>
    <w:tmpl w:val="83AAA4A4"/>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60552"/>
    <w:multiLevelType w:val="multilevel"/>
    <w:tmpl w:val="8D58D9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785DF3"/>
    <w:multiLevelType w:val="hybridMultilevel"/>
    <w:tmpl w:val="9CC6DA6A"/>
    <w:lvl w:ilvl="0" w:tplc="460A78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C1E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12569"/>
    <w:multiLevelType w:val="multilevel"/>
    <w:tmpl w:val="BF7A5D2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0167FA"/>
    <w:multiLevelType w:val="hybridMultilevel"/>
    <w:tmpl w:val="38489DD6"/>
    <w:lvl w:ilvl="0" w:tplc="918E7566">
      <w:start w:val="2"/>
      <w:numFmt w:val="bullet"/>
      <w:lvlText w:val="-"/>
      <w:lvlJc w:val="left"/>
      <w:pPr>
        <w:ind w:left="2520" w:hanging="360"/>
      </w:pPr>
      <w:rPr>
        <w:rFonts w:ascii="Times New Roman" w:eastAsiaTheme="minorHAnsi" w:hAnsi="Times New Roman" w:cs="Times New Roman" w:hint="default"/>
        <w:b w:val="0"/>
        <w:i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0" w15:restartNumberingAfterBreak="0">
    <w:nsid w:val="731B30F6"/>
    <w:multiLevelType w:val="multilevel"/>
    <w:tmpl w:val="2C0C448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446685B"/>
    <w:multiLevelType w:val="hybridMultilevel"/>
    <w:tmpl w:val="4CA82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FD45BC"/>
    <w:multiLevelType w:val="multilevel"/>
    <w:tmpl w:val="DE8088B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3D7EA5"/>
    <w:multiLevelType w:val="multilevel"/>
    <w:tmpl w:val="962E0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4"/>
  </w:num>
  <w:num w:numId="3">
    <w:abstractNumId w:val="16"/>
  </w:num>
  <w:num w:numId="4">
    <w:abstractNumId w:val="8"/>
  </w:num>
  <w:num w:numId="5">
    <w:abstractNumId w:val="11"/>
  </w:num>
  <w:num w:numId="6">
    <w:abstractNumId w:val="0"/>
  </w:num>
  <w:num w:numId="7">
    <w:abstractNumId w:val="7"/>
  </w:num>
  <w:num w:numId="8">
    <w:abstractNumId w:val="9"/>
  </w:num>
  <w:num w:numId="9">
    <w:abstractNumId w:val="17"/>
  </w:num>
  <w:num w:numId="10">
    <w:abstractNumId w:val="23"/>
  </w:num>
  <w:num w:numId="11">
    <w:abstractNumId w:val="21"/>
  </w:num>
  <w:num w:numId="12">
    <w:abstractNumId w:val="10"/>
  </w:num>
  <w:num w:numId="13">
    <w:abstractNumId w:val="15"/>
  </w:num>
  <w:num w:numId="14">
    <w:abstractNumId w:val="20"/>
  </w:num>
  <w:num w:numId="15">
    <w:abstractNumId w:val="1"/>
  </w:num>
  <w:num w:numId="16">
    <w:abstractNumId w:val="22"/>
  </w:num>
  <w:num w:numId="17">
    <w:abstractNumId w:val="13"/>
  </w:num>
  <w:num w:numId="18">
    <w:abstractNumId w:val="6"/>
  </w:num>
  <w:num w:numId="19">
    <w:abstractNumId w:val="4"/>
  </w:num>
  <w:num w:numId="20">
    <w:abstractNumId w:val="19"/>
  </w:num>
  <w:num w:numId="21">
    <w:abstractNumId w:val="5"/>
  </w:num>
  <w:num w:numId="22">
    <w:abstractNumId w:val="12"/>
  </w:num>
  <w:num w:numId="23">
    <w:abstractNumId w:val="2"/>
  </w:num>
  <w:num w:numId="24">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NGPHAN">
    <w15:presenceInfo w15:providerId="Windows Live" w15:userId="722e7a81366b54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DE6"/>
    <w:rsid w:val="00003B73"/>
    <w:rsid w:val="00013532"/>
    <w:rsid w:val="00040E2B"/>
    <w:rsid w:val="000527F8"/>
    <w:rsid w:val="000654B0"/>
    <w:rsid w:val="00067B95"/>
    <w:rsid w:val="00070B8C"/>
    <w:rsid w:val="00072901"/>
    <w:rsid w:val="00077707"/>
    <w:rsid w:val="00085D09"/>
    <w:rsid w:val="00093115"/>
    <w:rsid w:val="0009369D"/>
    <w:rsid w:val="00095146"/>
    <w:rsid w:val="000954F9"/>
    <w:rsid w:val="00097E8E"/>
    <w:rsid w:val="000A3E4C"/>
    <w:rsid w:val="000C78FA"/>
    <w:rsid w:val="00114B63"/>
    <w:rsid w:val="001172F9"/>
    <w:rsid w:val="00142D75"/>
    <w:rsid w:val="001573EF"/>
    <w:rsid w:val="001735D7"/>
    <w:rsid w:val="00193EFA"/>
    <w:rsid w:val="001A20FE"/>
    <w:rsid w:val="001A3D61"/>
    <w:rsid w:val="001B29D2"/>
    <w:rsid w:val="001D6CD4"/>
    <w:rsid w:val="00205B89"/>
    <w:rsid w:val="002111E0"/>
    <w:rsid w:val="00231015"/>
    <w:rsid w:val="002374AE"/>
    <w:rsid w:val="00243B99"/>
    <w:rsid w:val="002447C1"/>
    <w:rsid w:val="00294DF6"/>
    <w:rsid w:val="002A2B9D"/>
    <w:rsid w:val="002A66C0"/>
    <w:rsid w:val="002C24BC"/>
    <w:rsid w:val="002C4551"/>
    <w:rsid w:val="002F4D1E"/>
    <w:rsid w:val="00324245"/>
    <w:rsid w:val="003604F3"/>
    <w:rsid w:val="0036623F"/>
    <w:rsid w:val="003714DB"/>
    <w:rsid w:val="00383CA0"/>
    <w:rsid w:val="003A5593"/>
    <w:rsid w:val="003B2DE6"/>
    <w:rsid w:val="003C6862"/>
    <w:rsid w:val="003C7283"/>
    <w:rsid w:val="003D6137"/>
    <w:rsid w:val="003F721C"/>
    <w:rsid w:val="00401325"/>
    <w:rsid w:val="00457023"/>
    <w:rsid w:val="00466EE1"/>
    <w:rsid w:val="00477CA4"/>
    <w:rsid w:val="004924DB"/>
    <w:rsid w:val="004A1C6C"/>
    <w:rsid w:val="00525751"/>
    <w:rsid w:val="00544D22"/>
    <w:rsid w:val="005655E7"/>
    <w:rsid w:val="005748D4"/>
    <w:rsid w:val="00586C2E"/>
    <w:rsid w:val="005A307E"/>
    <w:rsid w:val="005A462B"/>
    <w:rsid w:val="005B0861"/>
    <w:rsid w:val="005E18F8"/>
    <w:rsid w:val="005E3B22"/>
    <w:rsid w:val="00602B73"/>
    <w:rsid w:val="00611F2D"/>
    <w:rsid w:val="006205CC"/>
    <w:rsid w:val="0062143E"/>
    <w:rsid w:val="006511B0"/>
    <w:rsid w:val="00660705"/>
    <w:rsid w:val="00667A2B"/>
    <w:rsid w:val="00693168"/>
    <w:rsid w:val="00693B40"/>
    <w:rsid w:val="00696E8A"/>
    <w:rsid w:val="006D4FA0"/>
    <w:rsid w:val="007123F5"/>
    <w:rsid w:val="00727912"/>
    <w:rsid w:val="007358F2"/>
    <w:rsid w:val="00755456"/>
    <w:rsid w:val="00765E40"/>
    <w:rsid w:val="0077610F"/>
    <w:rsid w:val="00777FAD"/>
    <w:rsid w:val="00783A59"/>
    <w:rsid w:val="00785A3D"/>
    <w:rsid w:val="007A59C3"/>
    <w:rsid w:val="007A60C4"/>
    <w:rsid w:val="007E245E"/>
    <w:rsid w:val="00824672"/>
    <w:rsid w:val="00840906"/>
    <w:rsid w:val="00855E47"/>
    <w:rsid w:val="00857AD3"/>
    <w:rsid w:val="00860450"/>
    <w:rsid w:val="008C3662"/>
    <w:rsid w:val="008C580F"/>
    <w:rsid w:val="008F0914"/>
    <w:rsid w:val="008F5148"/>
    <w:rsid w:val="00934B5C"/>
    <w:rsid w:val="00936DB4"/>
    <w:rsid w:val="009432A5"/>
    <w:rsid w:val="00952309"/>
    <w:rsid w:val="00957A4C"/>
    <w:rsid w:val="009830C2"/>
    <w:rsid w:val="009912DA"/>
    <w:rsid w:val="009A6AF7"/>
    <w:rsid w:val="009C42A0"/>
    <w:rsid w:val="009D3420"/>
    <w:rsid w:val="00A22617"/>
    <w:rsid w:val="00A73CC2"/>
    <w:rsid w:val="00A75947"/>
    <w:rsid w:val="00A926AE"/>
    <w:rsid w:val="00A936A0"/>
    <w:rsid w:val="00AA1293"/>
    <w:rsid w:val="00B061B5"/>
    <w:rsid w:val="00B06279"/>
    <w:rsid w:val="00B21D12"/>
    <w:rsid w:val="00B24231"/>
    <w:rsid w:val="00B442AE"/>
    <w:rsid w:val="00B46AEE"/>
    <w:rsid w:val="00B55829"/>
    <w:rsid w:val="00B57AF4"/>
    <w:rsid w:val="00B67397"/>
    <w:rsid w:val="00BA1AC4"/>
    <w:rsid w:val="00BA25EF"/>
    <w:rsid w:val="00BA672F"/>
    <w:rsid w:val="00BC271E"/>
    <w:rsid w:val="00BE27C5"/>
    <w:rsid w:val="00BE2B6C"/>
    <w:rsid w:val="00BE47ED"/>
    <w:rsid w:val="00BF1E05"/>
    <w:rsid w:val="00C01C92"/>
    <w:rsid w:val="00C12A2F"/>
    <w:rsid w:val="00C3795B"/>
    <w:rsid w:val="00C46721"/>
    <w:rsid w:val="00CC7C01"/>
    <w:rsid w:val="00CE5E2B"/>
    <w:rsid w:val="00CF420E"/>
    <w:rsid w:val="00D02500"/>
    <w:rsid w:val="00D43B3D"/>
    <w:rsid w:val="00D521B3"/>
    <w:rsid w:val="00D72D7D"/>
    <w:rsid w:val="00D73DA8"/>
    <w:rsid w:val="00D93B51"/>
    <w:rsid w:val="00DD005B"/>
    <w:rsid w:val="00DD703F"/>
    <w:rsid w:val="00E02071"/>
    <w:rsid w:val="00E353B9"/>
    <w:rsid w:val="00E36AC7"/>
    <w:rsid w:val="00E51756"/>
    <w:rsid w:val="00E64086"/>
    <w:rsid w:val="00EA5E10"/>
    <w:rsid w:val="00EC43DC"/>
    <w:rsid w:val="00EF3783"/>
    <w:rsid w:val="00F2126C"/>
    <w:rsid w:val="00F72213"/>
    <w:rsid w:val="00F82E0E"/>
    <w:rsid w:val="00FA01FF"/>
    <w:rsid w:val="00FC6154"/>
    <w:rsid w:val="00FD3BB7"/>
    <w:rsid w:val="00FF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52D7"/>
  <w15:docId w15:val="{25BD5930-B932-489A-83C6-9A7B72EB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DE6"/>
    <w:rPr>
      <w:rFonts w:ascii="Times New Roman" w:hAnsi="Times New Roman"/>
      <w:sz w:val="26"/>
    </w:rPr>
  </w:style>
  <w:style w:type="paragraph" w:styleId="Heading1">
    <w:name w:val="heading 1"/>
    <w:basedOn w:val="Normal"/>
    <w:next w:val="Normal"/>
    <w:link w:val="Heading1Char"/>
    <w:qFormat/>
    <w:rsid w:val="005A462B"/>
    <w:pPr>
      <w:keepNext/>
      <w:spacing w:after="0"/>
      <w:jc w:val="center"/>
      <w:outlineLvl w:val="0"/>
    </w:pPr>
    <w:rPr>
      <w:rFonts w:ascii=".VnTimeH" w:eastAsia="Times New Roman" w:hAnsi=".VnTimeH" w:cs="Times New Roman"/>
      <w:b/>
      <w:sz w:val="24"/>
      <w:szCs w:val="20"/>
    </w:rPr>
  </w:style>
  <w:style w:type="paragraph" w:styleId="Heading2">
    <w:name w:val="heading 2"/>
    <w:basedOn w:val="Normal"/>
    <w:next w:val="Normal"/>
    <w:link w:val="Heading2Char"/>
    <w:uiPriority w:val="9"/>
    <w:unhideWhenUsed/>
    <w:qFormat/>
    <w:rsid w:val="00A926AE"/>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rsid w:val="00B46AEE"/>
    <w:pPr>
      <w:keepNext/>
      <w:keepLines/>
      <w:spacing w:before="40" w:after="0" w:line="240" w:lineRule="auto"/>
      <w:jc w:val="both"/>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DE6"/>
    <w:pPr>
      <w:ind w:left="720"/>
      <w:contextualSpacing/>
    </w:pPr>
  </w:style>
  <w:style w:type="character" w:customStyle="1" w:styleId="Heading1Char">
    <w:name w:val="Heading 1 Char"/>
    <w:basedOn w:val="DefaultParagraphFont"/>
    <w:link w:val="Heading1"/>
    <w:rsid w:val="005A462B"/>
    <w:rPr>
      <w:rFonts w:ascii=".VnTimeH" w:eastAsia="Times New Roman" w:hAnsi=".VnTimeH" w:cs="Times New Roman"/>
      <w:b/>
      <w:sz w:val="24"/>
      <w:szCs w:val="20"/>
    </w:rPr>
  </w:style>
  <w:style w:type="paragraph" w:customStyle="1" w:styleId="FormChuan">
    <w:name w:val="Form Chuan"/>
    <w:basedOn w:val="Normal"/>
    <w:qFormat/>
    <w:rsid w:val="00FA01FF"/>
    <w:pPr>
      <w:spacing w:before="120" w:after="120" w:line="312" w:lineRule="auto"/>
      <w:ind w:firstLine="567"/>
      <w:jc w:val="both"/>
    </w:pPr>
  </w:style>
  <w:style w:type="paragraph" w:styleId="NormalWeb">
    <w:name w:val="Normal (Web)"/>
    <w:basedOn w:val="Normal"/>
    <w:uiPriority w:val="99"/>
    <w:semiHidden/>
    <w:unhideWhenUsed/>
    <w:rsid w:val="002C4551"/>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B46AEE"/>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B46AEE"/>
    <w:pPr>
      <w:spacing w:line="240" w:lineRule="auto"/>
      <w:jc w:val="both"/>
    </w:pPr>
    <w:rPr>
      <w:i/>
      <w:iCs/>
      <w:color w:val="1F497D" w:themeColor="text2"/>
      <w:sz w:val="18"/>
      <w:szCs w:val="18"/>
    </w:rPr>
  </w:style>
  <w:style w:type="character" w:customStyle="1" w:styleId="5yl5">
    <w:name w:val="_5yl5"/>
    <w:basedOn w:val="DefaultParagraphFont"/>
    <w:rsid w:val="007E245E"/>
  </w:style>
  <w:style w:type="character" w:customStyle="1" w:styleId="Heading2Char">
    <w:name w:val="Heading 2 Char"/>
    <w:basedOn w:val="DefaultParagraphFont"/>
    <w:link w:val="Heading2"/>
    <w:uiPriority w:val="9"/>
    <w:rsid w:val="00A926AE"/>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D02500"/>
    <w:rPr>
      <w:b/>
      <w:bCs/>
    </w:rPr>
  </w:style>
  <w:style w:type="character" w:styleId="Hyperlink">
    <w:name w:val="Hyperlink"/>
    <w:basedOn w:val="DefaultParagraphFont"/>
    <w:uiPriority w:val="99"/>
    <w:semiHidden/>
    <w:unhideWhenUsed/>
    <w:rsid w:val="00D43B3D"/>
    <w:rPr>
      <w:color w:val="0000FF"/>
      <w:u w:val="single"/>
    </w:rPr>
  </w:style>
  <w:style w:type="paragraph" w:customStyle="1" w:styleId="Caption1">
    <w:name w:val="Caption1"/>
    <w:basedOn w:val="Caption"/>
    <w:qFormat/>
    <w:rsid w:val="00B55829"/>
    <w:pPr>
      <w:spacing w:before="120"/>
      <w:jc w:val="center"/>
    </w:pPr>
    <w:rPr>
      <w:color w:val="auto"/>
      <w:sz w:val="24"/>
      <w:szCs w:val="24"/>
    </w:rPr>
  </w:style>
  <w:style w:type="paragraph" w:customStyle="1" w:styleId="thongthuong">
    <w:name w:val="thongthuong"/>
    <w:basedOn w:val="Normal"/>
    <w:qFormat/>
    <w:rsid w:val="00B55829"/>
    <w:pPr>
      <w:spacing w:before="120" w:after="120" w:line="312" w:lineRule="auto"/>
      <w:ind w:firstLine="567"/>
    </w:pPr>
    <w:rPr>
      <w:rFonts w:eastAsia="Times New Roman" w:cs="Times New Roman"/>
      <w:szCs w:val="26"/>
    </w:rPr>
  </w:style>
  <w:style w:type="paragraph" w:customStyle="1" w:styleId="cham">
    <w:name w:val="cham"/>
    <w:basedOn w:val="Normal"/>
    <w:qFormat/>
    <w:rsid w:val="00B55829"/>
    <w:pPr>
      <w:numPr>
        <w:numId w:val="21"/>
      </w:numPr>
      <w:pBdr>
        <w:top w:val="nil"/>
        <w:left w:val="nil"/>
        <w:bottom w:val="nil"/>
        <w:right w:val="nil"/>
        <w:between w:val="nil"/>
      </w:pBdr>
      <w:spacing w:before="120" w:after="120" w:line="312" w:lineRule="auto"/>
      <w:ind w:left="527" w:hanging="357"/>
      <w:jc w:val="both"/>
    </w:pPr>
    <w:rPr>
      <w:rFonts w:eastAsia="Times New Roman" w:cs="Times New Roman"/>
      <w:szCs w:val="26"/>
    </w:rPr>
  </w:style>
  <w:style w:type="table" w:styleId="TableGrid">
    <w:name w:val="Table Grid"/>
    <w:basedOn w:val="TableNormal"/>
    <w:uiPriority w:val="59"/>
    <w:rsid w:val="005E1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666636">
      <w:bodyDiv w:val="1"/>
      <w:marLeft w:val="0"/>
      <w:marRight w:val="0"/>
      <w:marTop w:val="0"/>
      <w:marBottom w:val="0"/>
      <w:divBdr>
        <w:top w:val="none" w:sz="0" w:space="0" w:color="auto"/>
        <w:left w:val="none" w:sz="0" w:space="0" w:color="auto"/>
        <w:bottom w:val="none" w:sz="0" w:space="0" w:color="auto"/>
        <w:right w:val="none" w:sz="0" w:space="0" w:color="auto"/>
      </w:divBdr>
    </w:div>
    <w:div w:id="320426228">
      <w:bodyDiv w:val="1"/>
      <w:marLeft w:val="0"/>
      <w:marRight w:val="0"/>
      <w:marTop w:val="0"/>
      <w:marBottom w:val="0"/>
      <w:divBdr>
        <w:top w:val="none" w:sz="0" w:space="0" w:color="auto"/>
        <w:left w:val="none" w:sz="0" w:space="0" w:color="auto"/>
        <w:bottom w:val="none" w:sz="0" w:space="0" w:color="auto"/>
        <w:right w:val="none" w:sz="0" w:space="0" w:color="auto"/>
      </w:divBdr>
    </w:div>
    <w:div w:id="495654053">
      <w:bodyDiv w:val="1"/>
      <w:marLeft w:val="0"/>
      <w:marRight w:val="0"/>
      <w:marTop w:val="0"/>
      <w:marBottom w:val="0"/>
      <w:divBdr>
        <w:top w:val="none" w:sz="0" w:space="0" w:color="auto"/>
        <w:left w:val="none" w:sz="0" w:space="0" w:color="auto"/>
        <w:bottom w:val="none" w:sz="0" w:space="0" w:color="auto"/>
        <w:right w:val="none" w:sz="0" w:space="0" w:color="auto"/>
      </w:divBdr>
    </w:div>
    <w:div w:id="718940075">
      <w:bodyDiv w:val="1"/>
      <w:marLeft w:val="0"/>
      <w:marRight w:val="0"/>
      <w:marTop w:val="0"/>
      <w:marBottom w:val="0"/>
      <w:divBdr>
        <w:top w:val="none" w:sz="0" w:space="0" w:color="auto"/>
        <w:left w:val="none" w:sz="0" w:space="0" w:color="auto"/>
        <w:bottom w:val="none" w:sz="0" w:space="0" w:color="auto"/>
        <w:right w:val="none" w:sz="0" w:space="0" w:color="auto"/>
      </w:divBdr>
    </w:div>
    <w:div w:id="745111207">
      <w:bodyDiv w:val="1"/>
      <w:marLeft w:val="0"/>
      <w:marRight w:val="0"/>
      <w:marTop w:val="0"/>
      <w:marBottom w:val="0"/>
      <w:divBdr>
        <w:top w:val="none" w:sz="0" w:space="0" w:color="auto"/>
        <w:left w:val="none" w:sz="0" w:space="0" w:color="auto"/>
        <w:bottom w:val="none" w:sz="0" w:space="0" w:color="auto"/>
        <w:right w:val="none" w:sz="0" w:space="0" w:color="auto"/>
      </w:divBdr>
    </w:div>
    <w:div w:id="944575466">
      <w:bodyDiv w:val="1"/>
      <w:marLeft w:val="0"/>
      <w:marRight w:val="0"/>
      <w:marTop w:val="0"/>
      <w:marBottom w:val="0"/>
      <w:divBdr>
        <w:top w:val="none" w:sz="0" w:space="0" w:color="auto"/>
        <w:left w:val="none" w:sz="0" w:space="0" w:color="auto"/>
        <w:bottom w:val="none" w:sz="0" w:space="0" w:color="auto"/>
        <w:right w:val="none" w:sz="0" w:space="0" w:color="auto"/>
      </w:divBdr>
    </w:div>
    <w:div w:id="1111238445">
      <w:bodyDiv w:val="1"/>
      <w:marLeft w:val="0"/>
      <w:marRight w:val="0"/>
      <w:marTop w:val="0"/>
      <w:marBottom w:val="0"/>
      <w:divBdr>
        <w:top w:val="none" w:sz="0" w:space="0" w:color="auto"/>
        <w:left w:val="none" w:sz="0" w:space="0" w:color="auto"/>
        <w:bottom w:val="none" w:sz="0" w:space="0" w:color="auto"/>
        <w:right w:val="none" w:sz="0" w:space="0" w:color="auto"/>
      </w:divBdr>
      <w:divsChild>
        <w:div w:id="362245223">
          <w:marLeft w:val="0"/>
          <w:marRight w:val="0"/>
          <w:marTop w:val="0"/>
          <w:marBottom w:val="0"/>
          <w:divBdr>
            <w:top w:val="none" w:sz="0" w:space="0" w:color="auto"/>
            <w:left w:val="none" w:sz="0" w:space="0" w:color="auto"/>
            <w:bottom w:val="none" w:sz="0" w:space="0" w:color="auto"/>
            <w:right w:val="none" w:sz="0" w:space="0" w:color="auto"/>
          </w:divBdr>
          <w:divsChild>
            <w:div w:id="303435033">
              <w:marLeft w:val="0"/>
              <w:marRight w:val="0"/>
              <w:marTop w:val="0"/>
              <w:marBottom w:val="0"/>
              <w:divBdr>
                <w:top w:val="none" w:sz="0" w:space="0" w:color="auto"/>
                <w:left w:val="none" w:sz="0" w:space="0" w:color="auto"/>
                <w:bottom w:val="none" w:sz="0" w:space="0" w:color="auto"/>
                <w:right w:val="none" w:sz="0" w:space="0" w:color="auto"/>
              </w:divBdr>
              <w:divsChild>
                <w:div w:id="1239562041">
                  <w:marLeft w:val="0"/>
                  <w:marRight w:val="0"/>
                  <w:marTop w:val="0"/>
                  <w:marBottom w:val="0"/>
                  <w:divBdr>
                    <w:top w:val="none" w:sz="0" w:space="0" w:color="auto"/>
                    <w:left w:val="none" w:sz="0" w:space="0" w:color="auto"/>
                    <w:bottom w:val="none" w:sz="0" w:space="0" w:color="auto"/>
                    <w:right w:val="none" w:sz="0" w:space="0" w:color="auto"/>
                  </w:divBdr>
                  <w:divsChild>
                    <w:div w:id="1026950269">
                      <w:marLeft w:val="0"/>
                      <w:marRight w:val="0"/>
                      <w:marTop w:val="0"/>
                      <w:marBottom w:val="0"/>
                      <w:divBdr>
                        <w:top w:val="none" w:sz="0" w:space="0" w:color="auto"/>
                        <w:left w:val="none" w:sz="0" w:space="0" w:color="auto"/>
                        <w:bottom w:val="none" w:sz="0" w:space="0" w:color="auto"/>
                        <w:right w:val="none" w:sz="0" w:space="0" w:color="auto"/>
                      </w:divBdr>
                      <w:divsChild>
                        <w:div w:id="12233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8248">
      <w:bodyDiv w:val="1"/>
      <w:marLeft w:val="0"/>
      <w:marRight w:val="0"/>
      <w:marTop w:val="0"/>
      <w:marBottom w:val="0"/>
      <w:divBdr>
        <w:top w:val="none" w:sz="0" w:space="0" w:color="auto"/>
        <w:left w:val="none" w:sz="0" w:space="0" w:color="auto"/>
        <w:bottom w:val="none" w:sz="0" w:space="0" w:color="auto"/>
        <w:right w:val="none" w:sz="0" w:space="0" w:color="auto"/>
      </w:divBdr>
    </w:div>
    <w:div w:id="1289051797">
      <w:bodyDiv w:val="1"/>
      <w:marLeft w:val="0"/>
      <w:marRight w:val="0"/>
      <w:marTop w:val="0"/>
      <w:marBottom w:val="0"/>
      <w:divBdr>
        <w:top w:val="none" w:sz="0" w:space="0" w:color="auto"/>
        <w:left w:val="none" w:sz="0" w:space="0" w:color="auto"/>
        <w:bottom w:val="none" w:sz="0" w:space="0" w:color="auto"/>
        <w:right w:val="none" w:sz="0" w:space="0" w:color="auto"/>
      </w:divBdr>
    </w:div>
    <w:div w:id="1386561800">
      <w:bodyDiv w:val="1"/>
      <w:marLeft w:val="0"/>
      <w:marRight w:val="0"/>
      <w:marTop w:val="0"/>
      <w:marBottom w:val="0"/>
      <w:divBdr>
        <w:top w:val="none" w:sz="0" w:space="0" w:color="auto"/>
        <w:left w:val="none" w:sz="0" w:space="0" w:color="auto"/>
        <w:bottom w:val="none" w:sz="0" w:space="0" w:color="auto"/>
        <w:right w:val="none" w:sz="0" w:space="0" w:color="auto"/>
      </w:divBdr>
      <w:divsChild>
        <w:div w:id="391122694">
          <w:marLeft w:val="0"/>
          <w:marRight w:val="0"/>
          <w:marTop w:val="0"/>
          <w:marBottom w:val="0"/>
          <w:divBdr>
            <w:top w:val="none" w:sz="0" w:space="0" w:color="auto"/>
            <w:left w:val="none" w:sz="0" w:space="0" w:color="auto"/>
            <w:bottom w:val="none" w:sz="0" w:space="0" w:color="auto"/>
            <w:right w:val="none" w:sz="0" w:space="0" w:color="auto"/>
          </w:divBdr>
          <w:divsChild>
            <w:div w:id="309939479">
              <w:marLeft w:val="0"/>
              <w:marRight w:val="0"/>
              <w:marTop w:val="0"/>
              <w:marBottom w:val="0"/>
              <w:divBdr>
                <w:top w:val="none" w:sz="0" w:space="0" w:color="auto"/>
                <w:left w:val="none" w:sz="0" w:space="0" w:color="auto"/>
                <w:bottom w:val="none" w:sz="0" w:space="0" w:color="auto"/>
                <w:right w:val="none" w:sz="0" w:space="0" w:color="auto"/>
              </w:divBdr>
              <w:divsChild>
                <w:div w:id="1255941396">
                  <w:marLeft w:val="0"/>
                  <w:marRight w:val="0"/>
                  <w:marTop w:val="0"/>
                  <w:marBottom w:val="0"/>
                  <w:divBdr>
                    <w:top w:val="none" w:sz="0" w:space="0" w:color="auto"/>
                    <w:left w:val="none" w:sz="0" w:space="0" w:color="auto"/>
                    <w:bottom w:val="none" w:sz="0" w:space="0" w:color="auto"/>
                    <w:right w:val="none" w:sz="0" w:space="0" w:color="auto"/>
                  </w:divBdr>
                  <w:divsChild>
                    <w:div w:id="992221885">
                      <w:marLeft w:val="0"/>
                      <w:marRight w:val="0"/>
                      <w:marTop w:val="0"/>
                      <w:marBottom w:val="0"/>
                      <w:divBdr>
                        <w:top w:val="none" w:sz="0" w:space="0" w:color="auto"/>
                        <w:left w:val="none" w:sz="0" w:space="0" w:color="auto"/>
                        <w:bottom w:val="none" w:sz="0" w:space="0" w:color="auto"/>
                        <w:right w:val="none" w:sz="0" w:space="0" w:color="auto"/>
                      </w:divBdr>
                      <w:divsChild>
                        <w:div w:id="1334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060004">
      <w:bodyDiv w:val="1"/>
      <w:marLeft w:val="0"/>
      <w:marRight w:val="0"/>
      <w:marTop w:val="0"/>
      <w:marBottom w:val="0"/>
      <w:divBdr>
        <w:top w:val="none" w:sz="0" w:space="0" w:color="auto"/>
        <w:left w:val="none" w:sz="0" w:space="0" w:color="auto"/>
        <w:bottom w:val="none" w:sz="0" w:space="0" w:color="auto"/>
        <w:right w:val="none" w:sz="0" w:space="0" w:color="auto"/>
      </w:divBdr>
      <w:divsChild>
        <w:div w:id="1745562205">
          <w:marLeft w:val="0"/>
          <w:marRight w:val="0"/>
          <w:marTop w:val="0"/>
          <w:marBottom w:val="0"/>
          <w:divBdr>
            <w:top w:val="none" w:sz="0" w:space="0" w:color="auto"/>
            <w:left w:val="none" w:sz="0" w:space="0" w:color="auto"/>
            <w:bottom w:val="none" w:sz="0" w:space="0" w:color="auto"/>
            <w:right w:val="none" w:sz="0" w:space="0" w:color="auto"/>
          </w:divBdr>
          <w:divsChild>
            <w:div w:id="700129505">
              <w:marLeft w:val="0"/>
              <w:marRight w:val="0"/>
              <w:marTop w:val="0"/>
              <w:marBottom w:val="0"/>
              <w:divBdr>
                <w:top w:val="none" w:sz="0" w:space="0" w:color="auto"/>
                <w:left w:val="none" w:sz="0" w:space="0" w:color="auto"/>
                <w:bottom w:val="none" w:sz="0" w:space="0" w:color="auto"/>
                <w:right w:val="none" w:sz="0" w:space="0" w:color="auto"/>
              </w:divBdr>
              <w:divsChild>
                <w:div w:id="739982491">
                  <w:marLeft w:val="0"/>
                  <w:marRight w:val="0"/>
                  <w:marTop w:val="0"/>
                  <w:marBottom w:val="0"/>
                  <w:divBdr>
                    <w:top w:val="none" w:sz="0" w:space="0" w:color="auto"/>
                    <w:left w:val="none" w:sz="0" w:space="0" w:color="auto"/>
                    <w:bottom w:val="none" w:sz="0" w:space="0" w:color="auto"/>
                    <w:right w:val="none" w:sz="0" w:space="0" w:color="auto"/>
                  </w:divBdr>
                  <w:divsChild>
                    <w:div w:id="421612534">
                      <w:marLeft w:val="0"/>
                      <w:marRight w:val="0"/>
                      <w:marTop w:val="0"/>
                      <w:marBottom w:val="0"/>
                      <w:divBdr>
                        <w:top w:val="none" w:sz="0" w:space="0" w:color="auto"/>
                        <w:left w:val="none" w:sz="0" w:space="0" w:color="auto"/>
                        <w:bottom w:val="none" w:sz="0" w:space="0" w:color="auto"/>
                        <w:right w:val="none" w:sz="0" w:space="0" w:color="auto"/>
                      </w:divBdr>
                      <w:divsChild>
                        <w:div w:id="9243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businesscard.vn/blog/react-js-la-gi/"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gallery.mailchimp.com/feb87794e3b3c6cb0d7949bdf/files/d9fede24-402d-48b6-9ce5-51429de9c88e/gg_report_english_9.7.17.pdf.pdf"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Pages>43</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 NHUNG</dc:creator>
  <cp:lastModifiedBy>Tú Hà</cp:lastModifiedBy>
  <cp:revision>110</cp:revision>
  <dcterms:created xsi:type="dcterms:W3CDTF">2013-02-19T02:54:00Z</dcterms:created>
  <dcterms:modified xsi:type="dcterms:W3CDTF">2020-05-19T18:00:00Z</dcterms:modified>
</cp:coreProperties>
</file>